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5" o:title="未标题-2" recolor="t" type="frame"/>
    </v:background>
  </w:background>
  <w:body>
    <w:p w:rsidR="007141D5" w:rsidRPr="0060651B" w:rsidRDefault="00E37640" w:rsidP="00495A4B">
      <w:pPr>
        <w:jc w:val="center"/>
        <w:rPr>
          <w:rFonts w:ascii="微软雅黑" w:eastAsia="微软雅黑" w:hAnsi="微软雅黑"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无线商详</w:t>
      </w:r>
      <w:r w:rsidR="00C63C0C">
        <w:rPr>
          <w:rFonts w:ascii="微软雅黑" w:eastAsia="微软雅黑" w:hAnsi="微软雅黑" w:hint="eastAsia"/>
          <w:b/>
          <w:sz w:val="32"/>
        </w:rPr>
        <w:t>页</w:t>
      </w:r>
      <w:r w:rsidR="00155D6F" w:rsidRPr="00155D6F">
        <w:rPr>
          <w:rFonts w:ascii="微软雅黑" w:eastAsia="微软雅黑" w:hAnsi="微软雅黑" w:hint="eastAsia"/>
          <w:b/>
          <w:sz w:val="32"/>
        </w:rPr>
        <w:t>需求文档</w:t>
      </w:r>
    </w:p>
    <w:p w:rsidR="007141D5" w:rsidRPr="00E37640" w:rsidRDefault="007141D5" w:rsidP="007141D5">
      <w:pPr>
        <w:rPr>
          <w:rFonts w:ascii="微软雅黑" w:eastAsia="微软雅黑" w:hAnsi="微软雅黑" w:cs="Tahoma"/>
          <w:b/>
        </w:rPr>
      </w:pPr>
    </w:p>
    <w:p w:rsidR="007141D5" w:rsidRPr="0060651B" w:rsidRDefault="007141D5" w:rsidP="007141D5">
      <w:pPr>
        <w:rPr>
          <w:rFonts w:ascii="微软雅黑" w:eastAsia="微软雅黑" w:hAnsi="微软雅黑" w:cs="Tahoma"/>
          <w:b/>
        </w:rPr>
      </w:pPr>
      <w:r w:rsidRPr="0060651B">
        <w:rPr>
          <w:rFonts w:ascii="微软雅黑" w:eastAsia="微软雅黑" w:hAnsi="微软雅黑" w:cs="Tahoma" w:hint="eastAsia"/>
          <w:b/>
        </w:rPr>
        <w:t>文档修改纪录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78"/>
        <w:gridCol w:w="1392"/>
        <w:gridCol w:w="4255"/>
        <w:gridCol w:w="1825"/>
      </w:tblGrid>
      <w:tr w:rsidR="007141D5" w:rsidRPr="0060651B" w:rsidTr="007141D5">
        <w:trPr>
          <w:cantSplit/>
        </w:trPr>
        <w:tc>
          <w:tcPr>
            <w:tcW w:w="978" w:type="dxa"/>
            <w:shd w:val="clear" w:color="auto" w:fill="DDDDDD"/>
          </w:tcPr>
          <w:p w:rsidR="007141D5" w:rsidRPr="0060651B" w:rsidRDefault="007141D5" w:rsidP="0022753B">
            <w:pPr>
              <w:keepLines/>
              <w:jc w:val="center"/>
              <w:rPr>
                <w:rFonts w:ascii="微软雅黑" w:eastAsia="微软雅黑" w:hAnsi="微软雅黑" w:cs="Tahoma"/>
                <w:b/>
                <w:sz w:val="18"/>
                <w:szCs w:val="18"/>
              </w:rPr>
            </w:pPr>
            <w:r w:rsidRPr="0060651B">
              <w:rPr>
                <w:rFonts w:ascii="微软雅黑" w:eastAsia="微软雅黑" w:hAnsi="微软雅黑" w:cs="Tahoma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392" w:type="dxa"/>
            <w:shd w:val="clear" w:color="auto" w:fill="DDDDDD"/>
          </w:tcPr>
          <w:p w:rsidR="007141D5" w:rsidRPr="0060651B" w:rsidRDefault="007141D5" w:rsidP="0022753B">
            <w:pPr>
              <w:keepLines/>
              <w:jc w:val="center"/>
              <w:rPr>
                <w:rFonts w:ascii="微软雅黑" w:eastAsia="微软雅黑" w:hAnsi="微软雅黑" w:cs="Tahoma"/>
                <w:b/>
                <w:sz w:val="18"/>
                <w:szCs w:val="18"/>
              </w:rPr>
            </w:pPr>
            <w:r w:rsidRPr="0060651B">
              <w:rPr>
                <w:rFonts w:ascii="微软雅黑" w:eastAsia="微软雅黑" w:hAnsi="微软雅黑" w:cs="Tahoma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4255" w:type="dxa"/>
            <w:shd w:val="clear" w:color="auto" w:fill="DDDDDD"/>
          </w:tcPr>
          <w:p w:rsidR="007141D5" w:rsidRPr="0060651B" w:rsidRDefault="007141D5" w:rsidP="0022753B">
            <w:pPr>
              <w:keepLines/>
              <w:jc w:val="center"/>
              <w:rPr>
                <w:rFonts w:ascii="微软雅黑" w:eastAsia="微软雅黑" w:hAnsi="微软雅黑" w:cs="Tahoma"/>
                <w:b/>
                <w:sz w:val="18"/>
                <w:szCs w:val="18"/>
              </w:rPr>
            </w:pPr>
            <w:r w:rsidRPr="0060651B">
              <w:rPr>
                <w:rFonts w:ascii="微软雅黑" w:eastAsia="微软雅黑" w:hAnsi="微软雅黑" w:cs="Tahoma" w:hint="eastAsia"/>
                <w:b/>
                <w:sz w:val="18"/>
                <w:szCs w:val="18"/>
              </w:rPr>
              <w:t>变化描述</w:t>
            </w:r>
          </w:p>
        </w:tc>
        <w:tc>
          <w:tcPr>
            <w:tcW w:w="1825" w:type="dxa"/>
            <w:shd w:val="clear" w:color="auto" w:fill="DDDDDD"/>
          </w:tcPr>
          <w:p w:rsidR="007141D5" w:rsidRPr="0060651B" w:rsidRDefault="007141D5" w:rsidP="0022753B">
            <w:pPr>
              <w:keepLines/>
              <w:jc w:val="center"/>
              <w:rPr>
                <w:rFonts w:ascii="微软雅黑" w:eastAsia="微软雅黑" w:hAnsi="微软雅黑" w:cs="Tahoma"/>
                <w:b/>
                <w:sz w:val="18"/>
                <w:szCs w:val="18"/>
              </w:rPr>
            </w:pPr>
            <w:r w:rsidRPr="0060651B">
              <w:rPr>
                <w:rFonts w:ascii="微软雅黑" w:eastAsia="微软雅黑" w:hAnsi="微软雅黑" w:cs="Tahoma" w:hint="eastAsia"/>
                <w:b/>
                <w:sz w:val="18"/>
                <w:szCs w:val="18"/>
              </w:rPr>
              <w:t>修改人</w:t>
            </w:r>
          </w:p>
        </w:tc>
      </w:tr>
      <w:tr w:rsidR="007141D5" w:rsidRPr="0060651B" w:rsidTr="007141D5">
        <w:trPr>
          <w:cantSplit/>
        </w:trPr>
        <w:tc>
          <w:tcPr>
            <w:tcW w:w="978" w:type="dxa"/>
          </w:tcPr>
          <w:p w:rsidR="007141D5" w:rsidRPr="0060651B" w:rsidRDefault="00E91309" w:rsidP="0022753B">
            <w:pPr>
              <w:keepLines/>
              <w:jc w:val="center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60651B">
              <w:rPr>
                <w:rFonts w:ascii="微软雅黑" w:eastAsia="微软雅黑" w:hAnsi="微软雅黑" w:cs="Tahoma" w:hint="eastAsia"/>
                <w:sz w:val="18"/>
                <w:szCs w:val="18"/>
              </w:rPr>
              <w:t>1.0</w:t>
            </w:r>
          </w:p>
        </w:tc>
        <w:tc>
          <w:tcPr>
            <w:tcW w:w="1392" w:type="dxa"/>
          </w:tcPr>
          <w:p w:rsidR="007141D5" w:rsidRPr="0060651B" w:rsidRDefault="005D03C3" w:rsidP="00D61574">
            <w:pPr>
              <w:keepLines/>
              <w:jc w:val="center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60651B">
              <w:rPr>
                <w:rFonts w:ascii="微软雅黑" w:eastAsia="微软雅黑" w:hAnsi="微软雅黑" w:cs="Tahoma"/>
                <w:sz w:val="18"/>
                <w:szCs w:val="18"/>
              </w:rPr>
              <w:t>201</w:t>
            </w:r>
            <w:r w:rsidR="00155D6F">
              <w:rPr>
                <w:rFonts w:ascii="微软雅黑" w:eastAsia="微软雅黑" w:hAnsi="微软雅黑" w:cs="Tahoma" w:hint="eastAsia"/>
                <w:sz w:val="18"/>
                <w:szCs w:val="18"/>
              </w:rPr>
              <w:t>5</w:t>
            </w:r>
            <w:r w:rsidRPr="0060651B">
              <w:rPr>
                <w:rFonts w:ascii="微软雅黑" w:eastAsia="微软雅黑" w:hAnsi="微软雅黑" w:cs="Tahoma"/>
                <w:sz w:val="18"/>
                <w:szCs w:val="18"/>
              </w:rPr>
              <w:t>-</w:t>
            </w:r>
            <w:r w:rsidR="00155D6F">
              <w:rPr>
                <w:rFonts w:ascii="微软雅黑" w:eastAsia="微软雅黑" w:hAnsi="微软雅黑" w:cs="Tahoma" w:hint="eastAsia"/>
                <w:sz w:val="18"/>
                <w:szCs w:val="18"/>
              </w:rPr>
              <w:t>0</w:t>
            </w:r>
            <w:r w:rsidR="00D61574">
              <w:rPr>
                <w:rFonts w:ascii="微软雅黑" w:eastAsia="微软雅黑" w:hAnsi="微软雅黑" w:cs="Tahoma" w:hint="eastAsia"/>
                <w:sz w:val="18"/>
                <w:szCs w:val="18"/>
              </w:rPr>
              <w:t>3</w:t>
            </w:r>
            <w:r w:rsidR="002B1529" w:rsidRPr="0060651B">
              <w:rPr>
                <w:rFonts w:ascii="微软雅黑" w:eastAsia="微软雅黑" w:hAnsi="微软雅黑" w:cs="Tahoma" w:hint="eastAsia"/>
                <w:sz w:val="18"/>
                <w:szCs w:val="18"/>
              </w:rPr>
              <w:t>-</w:t>
            </w:r>
            <w:r w:rsidR="00D61574">
              <w:rPr>
                <w:rFonts w:ascii="微软雅黑" w:eastAsia="微软雅黑" w:hAnsi="微软雅黑" w:cs="Tahoma" w:hint="eastAsia"/>
                <w:sz w:val="18"/>
                <w:szCs w:val="18"/>
              </w:rPr>
              <w:t>1</w:t>
            </w:r>
            <w:r w:rsidR="00E546D7">
              <w:rPr>
                <w:rFonts w:ascii="微软雅黑" w:eastAsia="微软雅黑" w:hAnsi="微软雅黑" w:cs="Tahoma" w:hint="eastAsia"/>
                <w:sz w:val="18"/>
                <w:szCs w:val="18"/>
              </w:rPr>
              <w:t>3</w:t>
            </w:r>
          </w:p>
        </w:tc>
        <w:tc>
          <w:tcPr>
            <w:tcW w:w="4255" w:type="dxa"/>
          </w:tcPr>
          <w:p w:rsidR="007141D5" w:rsidRPr="0060651B" w:rsidRDefault="00F06BA0" w:rsidP="00F06BA0">
            <w:pPr>
              <w:keepLines/>
              <w:jc w:val="center"/>
              <w:rPr>
                <w:rFonts w:ascii="微软雅黑" w:eastAsia="微软雅黑" w:hAnsi="微软雅黑" w:cs="Tahoma"/>
                <w:sz w:val="18"/>
                <w:szCs w:val="18"/>
              </w:rPr>
            </w:pPr>
            <w:r w:rsidRPr="0060651B">
              <w:rPr>
                <w:rFonts w:ascii="微软雅黑" w:eastAsia="微软雅黑" w:hAnsi="微软雅黑" w:cs="Tahoma" w:hint="eastAsia"/>
                <w:sz w:val="18"/>
                <w:szCs w:val="18"/>
              </w:rPr>
              <w:t>新建</w:t>
            </w:r>
          </w:p>
        </w:tc>
        <w:tc>
          <w:tcPr>
            <w:tcW w:w="1825" w:type="dxa"/>
          </w:tcPr>
          <w:p w:rsidR="007141D5" w:rsidRPr="0060651B" w:rsidRDefault="00155D6F" w:rsidP="0060651B">
            <w:pPr>
              <w:keepLines/>
              <w:jc w:val="center"/>
              <w:rPr>
                <w:rFonts w:ascii="微软雅黑" w:eastAsia="微软雅黑" w:hAnsi="微软雅黑" w:cs="Tahoma"/>
                <w:sz w:val="18"/>
                <w:szCs w:val="18"/>
              </w:rPr>
            </w:pPr>
            <w:r>
              <w:rPr>
                <w:rFonts w:ascii="微软雅黑" w:eastAsia="微软雅黑" w:hAnsi="微软雅黑" w:cs="Tahoma" w:hint="eastAsia"/>
                <w:sz w:val="18"/>
                <w:szCs w:val="18"/>
              </w:rPr>
              <w:t>余蕾</w:t>
            </w:r>
          </w:p>
        </w:tc>
      </w:tr>
    </w:tbl>
    <w:p w:rsidR="00495A4B" w:rsidRPr="0060651B" w:rsidRDefault="00495A4B" w:rsidP="00FB253D">
      <w:pPr>
        <w:pStyle w:val="a8"/>
        <w:rPr>
          <w:rFonts w:ascii="微软雅黑" w:eastAsia="微软雅黑" w:hAnsi="微软雅黑"/>
        </w:rPr>
      </w:pPr>
      <w:bookmarkStart w:id="0" w:name="_Toc414292219"/>
      <w:r w:rsidRPr="0060651B">
        <w:rPr>
          <w:rFonts w:ascii="微软雅黑" w:eastAsia="微软雅黑" w:hAnsi="微软雅黑"/>
          <w:lang w:val="zh-CN"/>
        </w:rPr>
        <w:t>目录</w:t>
      </w:r>
      <w:bookmarkEnd w:id="0"/>
    </w:p>
    <w:p w:rsidR="00E44217" w:rsidRDefault="00291A07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60651B">
        <w:rPr>
          <w:rFonts w:ascii="微软雅黑" w:eastAsia="微软雅黑" w:hAnsi="微软雅黑"/>
        </w:rPr>
        <w:fldChar w:fldCharType="begin"/>
      </w:r>
      <w:r w:rsidR="00495A4B" w:rsidRPr="0060651B">
        <w:rPr>
          <w:rFonts w:ascii="微软雅黑" w:eastAsia="微软雅黑" w:hAnsi="微软雅黑"/>
        </w:rPr>
        <w:instrText xml:space="preserve"> TOC \o "1-3" \h \z \u </w:instrText>
      </w:r>
      <w:r w:rsidRPr="0060651B">
        <w:rPr>
          <w:rFonts w:ascii="微软雅黑" w:eastAsia="微软雅黑" w:hAnsi="微软雅黑"/>
        </w:rPr>
        <w:fldChar w:fldCharType="separate"/>
      </w:r>
      <w:hyperlink w:anchor="_Toc414292219" w:history="1">
        <w:r w:rsidR="00E44217" w:rsidRPr="00FF4E4A">
          <w:rPr>
            <w:rStyle w:val="a9"/>
            <w:rFonts w:ascii="微软雅黑" w:eastAsia="微软雅黑" w:hAnsi="微软雅黑" w:hint="eastAsia"/>
            <w:noProof/>
            <w:lang w:val="zh-CN"/>
          </w:rPr>
          <w:t>目录</w:t>
        </w:r>
        <w:r w:rsidR="00E4421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44217">
          <w:rPr>
            <w:noProof/>
            <w:webHidden/>
          </w:rPr>
          <w:instrText xml:space="preserve"> PAGEREF _Toc414292219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6522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44217" w:rsidRDefault="0078781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292220" w:history="1">
        <w:r w:rsidR="00E44217" w:rsidRPr="00FF4E4A">
          <w:rPr>
            <w:rStyle w:val="a9"/>
            <w:rFonts w:ascii="微软雅黑" w:eastAsia="微软雅黑" w:hAnsi="微软雅黑"/>
            <w:noProof/>
          </w:rPr>
          <w:t>1</w:t>
        </w:r>
        <w:r w:rsidR="00E4421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4217" w:rsidRPr="00FF4E4A">
          <w:rPr>
            <w:rStyle w:val="a9"/>
            <w:rFonts w:ascii="微软雅黑" w:eastAsia="微软雅黑" w:hAnsi="微软雅黑" w:hint="eastAsia"/>
            <w:noProof/>
          </w:rPr>
          <w:t>概述</w:t>
        </w:r>
        <w:r w:rsidR="00E44217">
          <w:rPr>
            <w:noProof/>
            <w:webHidden/>
          </w:rPr>
          <w:tab/>
        </w:r>
        <w:r w:rsidR="00291A07">
          <w:rPr>
            <w:noProof/>
            <w:webHidden/>
          </w:rPr>
          <w:fldChar w:fldCharType="begin"/>
        </w:r>
        <w:r w:rsidR="00E44217">
          <w:rPr>
            <w:noProof/>
            <w:webHidden/>
          </w:rPr>
          <w:instrText xml:space="preserve"> PAGEREF _Toc414292220 \h </w:instrText>
        </w:r>
        <w:r w:rsidR="00291A07">
          <w:rPr>
            <w:noProof/>
            <w:webHidden/>
          </w:rPr>
        </w:r>
        <w:r w:rsidR="00291A07">
          <w:rPr>
            <w:noProof/>
            <w:webHidden/>
          </w:rPr>
          <w:fldChar w:fldCharType="separate"/>
        </w:r>
        <w:r w:rsidR="00865222">
          <w:rPr>
            <w:noProof/>
            <w:webHidden/>
          </w:rPr>
          <w:t>2</w:t>
        </w:r>
        <w:r w:rsidR="00291A07">
          <w:rPr>
            <w:noProof/>
            <w:webHidden/>
          </w:rPr>
          <w:fldChar w:fldCharType="end"/>
        </w:r>
      </w:hyperlink>
    </w:p>
    <w:p w:rsidR="00E44217" w:rsidRDefault="0078781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292221" w:history="1">
        <w:r w:rsidR="00E44217" w:rsidRPr="00FF4E4A">
          <w:rPr>
            <w:rStyle w:val="a9"/>
            <w:rFonts w:ascii="微软雅黑" w:eastAsia="微软雅黑" w:hAnsi="微软雅黑"/>
            <w:noProof/>
          </w:rPr>
          <w:t>1.1</w:t>
        </w:r>
        <w:r w:rsidR="00E4421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4217" w:rsidRPr="00FF4E4A">
          <w:rPr>
            <w:rStyle w:val="a9"/>
            <w:rFonts w:ascii="微软雅黑" w:eastAsia="微软雅黑" w:hAnsi="微软雅黑" w:hint="eastAsia"/>
            <w:noProof/>
          </w:rPr>
          <w:t>项目背景</w:t>
        </w:r>
        <w:r w:rsidR="00E44217">
          <w:rPr>
            <w:noProof/>
            <w:webHidden/>
          </w:rPr>
          <w:tab/>
        </w:r>
        <w:r w:rsidR="00291A07">
          <w:rPr>
            <w:noProof/>
            <w:webHidden/>
          </w:rPr>
          <w:fldChar w:fldCharType="begin"/>
        </w:r>
        <w:r w:rsidR="00E44217">
          <w:rPr>
            <w:noProof/>
            <w:webHidden/>
          </w:rPr>
          <w:instrText xml:space="preserve"> PAGEREF _Toc414292221 \h </w:instrText>
        </w:r>
        <w:r w:rsidR="00291A07">
          <w:rPr>
            <w:noProof/>
            <w:webHidden/>
          </w:rPr>
        </w:r>
        <w:r w:rsidR="00291A07">
          <w:rPr>
            <w:noProof/>
            <w:webHidden/>
          </w:rPr>
          <w:fldChar w:fldCharType="separate"/>
        </w:r>
        <w:r w:rsidR="00865222">
          <w:rPr>
            <w:noProof/>
            <w:webHidden/>
          </w:rPr>
          <w:t>2</w:t>
        </w:r>
        <w:r w:rsidR="00291A07">
          <w:rPr>
            <w:noProof/>
            <w:webHidden/>
          </w:rPr>
          <w:fldChar w:fldCharType="end"/>
        </w:r>
      </w:hyperlink>
    </w:p>
    <w:p w:rsidR="00E44217" w:rsidRDefault="0078781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292222" w:history="1">
        <w:r w:rsidR="00E44217" w:rsidRPr="00FF4E4A">
          <w:rPr>
            <w:rStyle w:val="a9"/>
            <w:rFonts w:ascii="微软雅黑" w:eastAsia="微软雅黑" w:hAnsi="微软雅黑"/>
            <w:noProof/>
          </w:rPr>
          <w:t>1.2</w:t>
        </w:r>
        <w:r w:rsidR="00E4421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4217" w:rsidRPr="00FF4E4A">
          <w:rPr>
            <w:rStyle w:val="a9"/>
            <w:rFonts w:ascii="微软雅黑" w:eastAsia="微软雅黑" w:hAnsi="微软雅黑" w:hint="eastAsia"/>
            <w:noProof/>
          </w:rPr>
          <w:t>业务价值</w:t>
        </w:r>
        <w:r w:rsidR="00E44217">
          <w:rPr>
            <w:noProof/>
            <w:webHidden/>
          </w:rPr>
          <w:tab/>
        </w:r>
        <w:r w:rsidR="00291A07">
          <w:rPr>
            <w:noProof/>
            <w:webHidden/>
          </w:rPr>
          <w:fldChar w:fldCharType="begin"/>
        </w:r>
        <w:r w:rsidR="00E44217">
          <w:rPr>
            <w:noProof/>
            <w:webHidden/>
          </w:rPr>
          <w:instrText xml:space="preserve"> PAGEREF _Toc414292222 \h </w:instrText>
        </w:r>
        <w:r w:rsidR="00291A07">
          <w:rPr>
            <w:noProof/>
            <w:webHidden/>
          </w:rPr>
        </w:r>
        <w:r w:rsidR="00291A07">
          <w:rPr>
            <w:noProof/>
            <w:webHidden/>
          </w:rPr>
          <w:fldChar w:fldCharType="separate"/>
        </w:r>
        <w:r w:rsidR="00865222">
          <w:rPr>
            <w:noProof/>
            <w:webHidden/>
          </w:rPr>
          <w:t>2</w:t>
        </w:r>
        <w:r w:rsidR="00291A07">
          <w:rPr>
            <w:noProof/>
            <w:webHidden/>
          </w:rPr>
          <w:fldChar w:fldCharType="end"/>
        </w:r>
      </w:hyperlink>
    </w:p>
    <w:p w:rsidR="00E44217" w:rsidRDefault="00787816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292223" w:history="1">
        <w:r w:rsidR="00E44217" w:rsidRPr="00FF4E4A">
          <w:rPr>
            <w:rStyle w:val="a9"/>
            <w:rFonts w:ascii="微软雅黑" w:eastAsia="微软雅黑" w:hAnsi="微软雅黑"/>
            <w:noProof/>
          </w:rPr>
          <w:t>2</w:t>
        </w:r>
        <w:r w:rsidR="00E4421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4217" w:rsidRPr="00FF4E4A">
          <w:rPr>
            <w:rStyle w:val="a9"/>
            <w:rFonts w:ascii="微软雅黑" w:eastAsia="微软雅黑" w:hAnsi="微软雅黑" w:hint="eastAsia"/>
            <w:noProof/>
          </w:rPr>
          <w:t>功能需求</w:t>
        </w:r>
        <w:r w:rsidR="00E44217">
          <w:rPr>
            <w:noProof/>
            <w:webHidden/>
          </w:rPr>
          <w:tab/>
        </w:r>
        <w:r w:rsidR="00291A07">
          <w:rPr>
            <w:noProof/>
            <w:webHidden/>
          </w:rPr>
          <w:fldChar w:fldCharType="begin"/>
        </w:r>
        <w:r w:rsidR="00E44217">
          <w:rPr>
            <w:noProof/>
            <w:webHidden/>
          </w:rPr>
          <w:instrText xml:space="preserve"> PAGEREF _Toc414292223 \h </w:instrText>
        </w:r>
        <w:r w:rsidR="00291A07">
          <w:rPr>
            <w:noProof/>
            <w:webHidden/>
          </w:rPr>
        </w:r>
        <w:r w:rsidR="00291A07">
          <w:rPr>
            <w:noProof/>
            <w:webHidden/>
          </w:rPr>
          <w:fldChar w:fldCharType="separate"/>
        </w:r>
        <w:r w:rsidR="00865222">
          <w:rPr>
            <w:noProof/>
            <w:webHidden/>
          </w:rPr>
          <w:t>2</w:t>
        </w:r>
        <w:r w:rsidR="00291A07">
          <w:rPr>
            <w:noProof/>
            <w:webHidden/>
          </w:rPr>
          <w:fldChar w:fldCharType="end"/>
        </w:r>
      </w:hyperlink>
    </w:p>
    <w:p w:rsidR="00E44217" w:rsidRDefault="0078781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292224" w:history="1">
        <w:r w:rsidR="00E44217" w:rsidRPr="00FF4E4A">
          <w:rPr>
            <w:rStyle w:val="a9"/>
            <w:rFonts w:ascii="微软雅黑" w:eastAsia="微软雅黑" w:hAnsi="微软雅黑"/>
            <w:noProof/>
          </w:rPr>
          <w:t>2.1</w:t>
        </w:r>
        <w:r w:rsidR="00E4421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4217" w:rsidRPr="00FF4E4A">
          <w:rPr>
            <w:rStyle w:val="a9"/>
            <w:rFonts w:ascii="微软雅黑" w:eastAsia="微软雅黑" w:hAnsi="微软雅黑" w:hint="eastAsia"/>
            <w:noProof/>
          </w:rPr>
          <w:t>副标题加链接</w:t>
        </w:r>
        <w:r w:rsidR="00E44217">
          <w:rPr>
            <w:noProof/>
            <w:webHidden/>
          </w:rPr>
          <w:tab/>
        </w:r>
        <w:r w:rsidR="00291A07">
          <w:rPr>
            <w:noProof/>
            <w:webHidden/>
          </w:rPr>
          <w:fldChar w:fldCharType="begin"/>
        </w:r>
        <w:r w:rsidR="00E44217">
          <w:rPr>
            <w:noProof/>
            <w:webHidden/>
          </w:rPr>
          <w:instrText xml:space="preserve"> PAGEREF _Toc414292224 \h </w:instrText>
        </w:r>
        <w:r w:rsidR="00291A07">
          <w:rPr>
            <w:noProof/>
            <w:webHidden/>
          </w:rPr>
        </w:r>
        <w:r w:rsidR="00291A07">
          <w:rPr>
            <w:noProof/>
            <w:webHidden/>
          </w:rPr>
          <w:fldChar w:fldCharType="separate"/>
        </w:r>
        <w:r w:rsidR="00865222">
          <w:rPr>
            <w:noProof/>
            <w:webHidden/>
          </w:rPr>
          <w:t>2</w:t>
        </w:r>
        <w:r w:rsidR="00291A07">
          <w:rPr>
            <w:noProof/>
            <w:webHidden/>
          </w:rPr>
          <w:fldChar w:fldCharType="end"/>
        </w:r>
      </w:hyperlink>
    </w:p>
    <w:p w:rsidR="00E44217" w:rsidRDefault="0078781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292225" w:history="1">
        <w:r w:rsidR="00E44217" w:rsidRPr="00FF4E4A">
          <w:rPr>
            <w:rStyle w:val="a9"/>
            <w:noProof/>
          </w:rPr>
          <w:t>2.2</w:t>
        </w:r>
        <w:r w:rsidR="00E4421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4217" w:rsidRPr="00FF4E4A">
          <w:rPr>
            <w:rStyle w:val="a9"/>
            <w:rFonts w:ascii="微软雅黑" w:eastAsia="微软雅黑" w:hAnsi="微软雅黑" w:hint="eastAsia"/>
            <w:noProof/>
          </w:rPr>
          <w:t>以旧换新</w:t>
        </w:r>
        <w:r w:rsidR="00E44217" w:rsidRPr="00FF4E4A">
          <w:rPr>
            <w:rStyle w:val="a9"/>
            <w:rFonts w:ascii="微软雅黑" w:eastAsia="微软雅黑" w:hAnsi="微软雅黑"/>
            <w:noProof/>
          </w:rPr>
          <w:t>H5</w:t>
        </w:r>
        <w:r w:rsidR="00E44217" w:rsidRPr="00FF4E4A">
          <w:rPr>
            <w:rStyle w:val="a9"/>
            <w:rFonts w:ascii="微软雅黑" w:eastAsia="微软雅黑" w:hAnsi="微软雅黑" w:hint="eastAsia"/>
            <w:noProof/>
          </w:rPr>
          <w:t>页面</w:t>
        </w:r>
        <w:r w:rsidR="00E44217">
          <w:rPr>
            <w:noProof/>
            <w:webHidden/>
          </w:rPr>
          <w:tab/>
        </w:r>
        <w:r w:rsidR="00291A07">
          <w:rPr>
            <w:noProof/>
            <w:webHidden/>
          </w:rPr>
          <w:fldChar w:fldCharType="begin"/>
        </w:r>
        <w:r w:rsidR="00E44217">
          <w:rPr>
            <w:noProof/>
            <w:webHidden/>
          </w:rPr>
          <w:instrText xml:space="preserve"> PAGEREF _Toc414292225 \h </w:instrText>
        </w:r>
        <w:r w:rsidR="00291A07">
          <w:rPr>
            <w:noProof/>
            <w:webHidden/>
          </w:rPr>
        </w:r>
        <w:r w:rsidR="00291A07">
          <w:rPr>
            <w:noProof/>
            <w:webHidden/>
          </w:rPr>
          <w:fldChar w:fldCharType="separate"/>
        </w:r>
        <w:r w:rsidR="00865222">
          <w:rPr>
            <w:noProof/>
            <w:webHidden/>
          </w:rPr>
          <w:t>2</w:t>
        </w:r>
        <w:r w:rsidR="00291A07">
          <w:rPr>
            <w:noProof/>
            <w:webHidden/>
          </w:rPr>
          <w:fldChar w:fldCharType="end"/>
        </w:r>
      </w:hyperlink>
    </w:p>
    <w:p w:rsidR="00E44217" w:rsidRDefault="0078781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292226" w:history="1">
        <w:r w:rsidR="00E44217" w:rsidRPr="00FF4E4A">
          <w:rPr>
            <w:rStyle w:val="a9"/>
            <w:rFonts w:ascii="微软雅黑" w:eastAsia="微软雅黑" w:hAnsi="微软雅黑"/>
            <w:noProof/>
          </w:rPr>
          <w:t>2.3</w:t>
        </w:r>
        <w:r w:rsidR="00E4421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4217" w:rsidRPr="00FF4E4A">
          <w:rPr>
            <w:rStyle w:val="a9"/>
            <w:rFonts w:ascii="微软雅黑" w:eastAsia="微软雅黑" w:hAnsi="微软雅黑" w:hint="eastAsia"/>
            <w:noProof/>
          </w:rPr>
          <w:t>大促打标</w:t>
        </w:r>
        <w:r w:rsidR="00E44217">
          <w:rPr>
            <w:noProof/>
            <w:webHidden/>
          </w:rPr>
          <w:tab/>
        </w:r>
        <w:r w:rsidR="00291A07">
          <w:rPr>
            <w:noProof/>
            <w:webHidden/>
          </w:rPr>
          <w:fldChar w:fldCharType="begin"/>
        </w:r>
        <w:r w:rsidR="00E44217">
          <w:rPr>
            <w:noProof/>
            <w:webHidden/>
          </w:rPr>
          <w:instrText xml:space="preserve"> PAGEREF _Toc414292226 \h </w:instrText>
        </w:r>
        <w:r w:rsidR="00291A07">
          <w:rPr>
            <w:noProof/>
            <w:webHidden/>
          </w:rPr>
        </w:r>
        <w:r w:rsidR="00291A07">
          <w:rPr>
            <w:noProof/>
            <w:webHidden/>
          </w:rPr>
          <w:fldChar w:fldCharType="separate"/>
        </w:r>
        <w:r w:rsidR="00865222">
          <w:rPr>
            <w:noProof/>
            <w:webHidden/>
          </w:rPr>
          <w:t>3</w:t>
        </w:r>
        <w:r w:rsidR="00291A07">
          <w:rPr>
            <w:noProof/>
            <w:webHidden/>
          </w:rPr>
          <w:fldChar w:fldCharType="end"/>
        </w:r>
      </w:hyperlink>
    </w:p>
    <w:p w:rsidR="00E44217" w:rsidRDefault="0078781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292227" w:history="1">
        <w:r w:rsidR="00E44217" w:rsidRPr="00FF4E4A">
          <w:rPr>
            <w:rStyle w:val="a9"/>
            <w:rFonts w:ascii="微软雅黑" w:eastAsia="微软雅黑" w:hAnsi="微软雅黑"/>
            <w:noProof/>
          </w:rPr>
          <w:t>2.4</w:t>
        </w:r>
        <w:r w:rsidR="00E4421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4217" w:rsidRPr="00FF4E4A">
          <w:rPr>
            <w:rStyle w:val="a9"/>
            <w:rFonts w:ascii="微软雅黑" w:eastAsia="微软雅黑" w:hAnsi="微软雅黑" w:hint="eastAsia"/>
            <w:noProof/>
          </w:rPr>
          <w:t>多条评论轮播</w:t>
        </w:r>
        <w:r w:rsidR="00E44217">
          <w:rPr>
            <w:noProof/>
            <w:webHidden/>
          </w:rPr>
          <w:tab/>
        </w:r>
        <w:r w:rsidR="00291A07">
          <w:rPr>
            <w:noProof/>
            <w:webHidden/>
          </w:rPr>
          <w:fldChar w:fldCharType="begin"/>
        </w:r>
        <w:r w:rsidR="00E44217">
          <w:rPr>
            <w:noProof/>
            <w:webHidden/>
          </w:rPr>
          <w:instrText xml:space="preserve"> PAGEREF _Toc414292227 \h </w:instrText>
        </w:r>
        <w:r w:rsidR="00291A07">
          <w:rPr>
            <w:noProof/>
            <w:webHidden/>
          </w:rPr>
        </w:r>
        <w:r w:rsidR="00291A07">
          <w:rPr>
            <w:noProof/>
            <w:webHidden/>
          </w:rPr>
          <w:fldChar w:fldCharType="separate"/>
        </w:r>
        <w:r w:rsidR="00865222">
          <w:rPr>
            <w:noProof/>
            <w:webHidden/>
          </w:rPr>
          <w:t>3</w:t>
        </w:r>
        <w:r w:rsidR="00291A07">
          <w:rPr>
            <w:noProof/>
            <w:webHidden/>
          </w:rPr>
          <w:fldChar w:fldCharType="end"/>
        </w:r>
      </w:hyperlink>
    </w:p>
    <w:p w:rsidR="00E44217" w:rsidRDefault="0078781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292228" w:history="1">
        <w:r w:rsidR="00E44217" w:rsidRPr="00FF4E4A">
          <w:rPr>
            <w:rStyle w:val="a9"/>
            <w:rFonts w:ascii="微软雅黑" w:eastAsia="微软雅黑" w:hAnsi="微软雅黑"/>
            <w:noProof/>
          </w:rPr>
          <w:t>2.5</w:t>
        </w:r>
        <w:r w:rsidR="00E4421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4217" w:rsidRPr="00FF4E4A">
          <w:rPr>
            <w:rStyle w:val="a9"/>
            <w:rFonts w:ascii="微软雅黑" w:eastAsia="微软雅黑" w:hAnsi="微软雅黑" w:hint="eastAsia"/>
            <w:noProof/>
          </w:rPr>
          <w:t>商品推荐优化</w:t>
        </w:r>
        <w:r w:rsidR="00E44217">
          <w:rPr>
            <w:noProof/>
            <w:webHidden/>
          </w:rPr>
          <w:tab/>
        </w:r>
        <w:r w:rsidR="00291A07">
          <w:rPr>
            <w:noProof/>
            <w:webHidden/>
          </w:rPr>
          <w:fldChar w:fldCharType="begin"/>
        </w:r>
        <w:r w:rsidR="00E44217">
          <w:rPr>
            <w:noProof/>
            <w:webHidden/>
          </w:rPr>
          <w:instrText xml:space="preserve"> PAGEREF _Toc414292228 \h </w:instrText>
        </w:r>
        <w:r w:rsidR="00291A07">
          <w:rPr>
            <w:noProof/>
            <w:webHidden/>
          </w:rPr>
        </w:r>
        <w:r w:rsidR="00291A07">
          <w:rPr>
            <w:noProof/>
            <w:webHidden/>
          </w:rPr>
          <w:fldChar w:fldCharType="separate"/>
        </w:r>
        <w:r w:rsidR="00865222">
          <w:rPr>
            <w:noProof/>
            <w:webHidden/>
          </w:rPr>
          <w:t>3</w:t>
        </w:r>
        <w:r w:rsidR="00291A07">
          <w:rPr>
            <w:noProof/>
            <w:webHidden/>
          </w:rPr>
          <w:fldChar w:fldCharType="end"/>
        </w:r>
      </w:hyperlink>
    </w:p>
    <w:p w:rsidR="00E44217" w:rsidRDefault="00787816">
      <w:pPr>
        <w:pStyle w:val="21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14292229" w:history="1">
        <w:r w:rsidR="00E44217" w:rsidRPr="00FF4E4A">
          <w:rPr>
            <w:rStyle w:val="a9"/>
            <w:rFonts w:ascii="微软雅黑" w:eastAsia="微软雅黑" w:hAnsi="微软雅黑"/>
            <w:noProof/>
          </w:rPr>
          <w:t>2.6</w:t>
        </w:r>
        <w:r w:rsidR="00E4421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44217" w:rsidRPr="00FF4E4A">
          <w:rPr>
            <w:rStyle w:val="a9"/>
            <w:rFonts w:ascii="微软雅黑" w:eastAsia="微软雅黑" w:hAnsi="微软雅黑" w:hint="eastAsia"/>
            <w:noProof/>
          </w:rPr>
          <w:t>交互优化</w:t>
        </w:r>
        <w:r w:rsidR="00E44217">
          <w:rPr>
            <w:noProof/>
            <w:webHidden/>
          </w:rPr>
          <w:tab/>
        </w:r>
        <w:r w:rsidR="00291A07">
          <w:rPr>
            <w:noProof/>
            <w:webHidden/>
          </w:rPr>
          <w:fldChar w:fldCharType="begin"/>
        </w:r>
        <w:r w:rsidR="00E44217">
          <w:rPr>
            <w:noProof/>
            <w:webHidden/>
          </w:rPr>
          <w:instrText xml:space="preserve"> PAGEREF _Toc414292229 \h </w:instrText>
        </w:r>
        <w:r w:rsidR="00291A07">
          <w:rPr>
            <w:noProof/>
            <w:webHidden/>
          </w:rPr>
        </w:r>
        <w:r w:rsidR="00291A07">
          <w:rPr>
            <w:noProof/>
            <w:webHidden/>
          </w:rPr>
          <w:fldChar w:fldCharType="separate"/>
        </w:r>
        <w:r w:rsidR="00865222">
          <w:rPr>
            <w:noProof/>
            <w:webHidden/>
          </w:rPr>
          <w:t>4</w:t>
        </w:r>
        <w:r w:rsidR="00291A07">
          <w:rPr>
            <w:noProof/>
            <w:webHidden/>
          </w:rPr>
          <w:fldChar w:fldCharType="end"/>
        </w:r>
      </w:hyperlink>
    </w:p>
    <w:p w:rsidR="00495A4B" w:rsidRPr="0060651B" w:rsidRDefault="00291A07">
      <w:pPr>
        <w:rPr>
          <w:rFonts w:ascii="微软雅黑" w:eastAsia="微软雅黑" w:hAnsi="微软雅黑"/>
        </w:rPr>
      </w:pPr>
      <w:r w:rsidRPr="0060651B">
        <w:rPr>
          <w:rFonts w:ascii="微软雅黑" w:eastAsia="微软雅黑" w:hAnsi="微软雅黑"/>
        </w:rPr>
        <w:fldChar w:fldCharType="end"/>
      </w:r>
    </w:p>
    <w:p w:rsidR="00065A8D" w:rsidRPr="0060651B" w:rsidRDefault="00065A8D" w:rsidP="00065A8D">
      <w:pPr>
        <w:rPr>
          <w:rFonts w:ascii="微软雅黑" w:eastAsia="微软雅黑" w:hAnsi="微软雅黑"/>
        </w:rPr>
      </w:pPr>
    </w:p>
    <w:p w:rsidR="00065A8D" w:rsidRPr="0060651B" w:rsidRDefault="00065A8D" w:rsidP="00065A8D">
      <w:pPr>
        <w:rPr>
          <w:rFonts w:ascii="微软雅黑" w:eastAsia="微软雅黑" w:hAnsi="微软雅黑"/>
        </w:rPr>
      </w:pPr>
    </w:p>
    <w:p w:rsidR="00B3439F" w:rsidRPr="0060651B" w:rsidRDefault="00065A8D" w:rsidP="00065A8D">
      <w:pPr>
        <w:pStyle w:val="1"/>
        <w:rPr>
          <w:rFonts w:ascii="微软雅黑" w:eastAsia="微软雅黑" w:hAnsi="微软雅黑"/>
        </w:rPr>
      </w:pPr>
      <w:bookmarkStart w:id="1" w:name="_Toc414292220"/>
      <w:r w:rsidRPr="0060651B">
        <w:rPr>
          <w:rFonts w:ascii="微软雅黑" w:eastAsia="微软雅黑" w:hAnsi="微软雅黑" w:hint="eastAsia"/>
        </w:rPr>
        <w:lastRenderedPageBreak/>
        <w:t>概述</w:t>
      </w:r>
      <w:bookmarkEnd w:id="1"/>
    </w:p>
    <w:p w:rsidR="009F2E16" w:rsidRPr="0060651B" w:rsidRDefault="00DA107B" w:rsidP="00065A8D">
      <w:pPr>
        <w:pStyle w:val="2"/>
        <w:rPr>
          <w:rFonts w:ascii="微软雅黑" w:eastAsia="微软雅黑" w:hAnsi="微软雅黑"/>
        </w:rPr>
      </w:pPr>
      <w:bookmarkStart w:id="2" w:name="_Toc414292221"/>
      <w:r w:rsidRPr="0060651B">
        <w:rPr>
          <w:rFonts w:ascii="微软雅黑" w:eastAsia="微软雅黑" w:hAnsi="微软雅黑" w:hint="eastAsia"/>
        </w:rPr>
        <w:t>项目</w:t>
      </w:r>
      <w:r w:rsidR="00D613FD" w:rsidRPr="0060651B">
        <w:rPr>
          <w:rFonts w:ascii="微软雅黑" w:eastAsia="微软雅黑" w:hAnsi="微软雅黑" w:hint="eastAsia"/>
        </w:rPr>
        <w:t>背景</w:t>
      </w:r>
      <w:bookmarkEnd w:id="2"/>
    </w:p>
    <w:p w:rsidR="00871B1A" w:rsidRPr="0060651B" w:rsidRDefault="00871B1A" w:rsidP="00DA107B">
      <w:pPr>
        <w:rPr>
          <w:rFonts w:ascii="微软雅黑" w:eastAsia="微软雅黑" w:hAnsi="微软雅黑"/>
          <w:sz w:val="22"/>
          <w:szCs w:val="22"/>
        </w:rPr>
      </w:pPr>
    </w:p>
    <w:p w:rsidR="00065A8D" w:rsidRPr="0060651B" w:rsidRDefault="00065A8D" w:rsidP="00065A8D">
      <w:pPr>
        <w:pStyle w:val="2"/>
        <w:rPr>
          <w:rFonts w:ascii="微软雅黑" w:eastAsia="微软雅黑" w:hAnsi="微软雅黑"/>
        </w:rPr>
      </w:pPr>
      <w:bookmarkStart w:id="3" w:name="_Toc414292222"/>
      <w:r w:rsidRPr="0060651B">
        <w:rPr>
          <w:rFonts w:ascii="微软雅黑" w:eastAsia="微软雅黑" w:hAnsi="微软雅黑" w:hint="eastAsia"/>
        </w:rPr>
        <w:t>业务价值</w:t>
      </w:r>
      <w:bookmarkEnd w:id="3"/>
    </w:p>
    <w:p w:rsidR="00065A8D" w:rsidRPr="0060651B" w:rsidRDefault="00065A8D" w:rsidP="00105995">
      <w:pPr>
        <w:rPr>
          <w:rFonts w:ascii="微软雅黑" w:eastAsia="微软雅黑" w:hAnsi="微软雅黑"/>
          <w:sz w:val="22"/>
          <w:szCs w:val="22"/>
        </w:rPr>
      </w:pPr>
    </w:p>
    <w:p w:rsidR="00E41A8B" w:rsidRPr="00C3361B" w:rsidRDefault="00683ED6" w:rsidP="00FB253D">
      <w:pPr>
        <w:pStyle w:val="1"/>
        <w:rPr>
          <w:rFonts w:ascii="微软雅黑" w:eastAsia="微软雅黑" w:hAnsi="微软雅黑"/>
        </w:rPr>
      </w:pPr>
      <w:bookmarkStart w:id="4" w:name="_Toc414292223"/>
      <w:r>
        <w:rPr>
          <w:rFonts w:ascii="微软雅黑" w:eastAsia="微软雅黑" w:hAnsi="微软雅黑" w:hint="eastAsia"/>
          <w:lang w:eastAsia="zh-CN"/>
        </w:rPr>
        <w:t>功能需求</w:t>
      </w:r>
      <w:bookmarkEnd w:id="4"/>
    </w:p>
    <w:p w:rsidR="00F43C59" w:rsidRDefault="00F43C59" w:rsidP="00F43C59">
      <w:pPr>
        <w:pStyle w:val="2"/>
        <w:rPr>
          <w:rFonts w:ascii="微软雅黑" w:eastAsia="微软雅黑" w:hAnsi="微软雅黑"/>
          <w:lang w:eastAsia="zh-CN"/>
        </w:rPr>
      </w:pPr>
      <w:bookmarkStart w:id="5" w:name="_Toc414292224"/>
      <w:r>
        <w:rPr>
          <w:rFonts w:ascii="微软雅黑" w:eastAsia="微软雅黑" w:hAnsi="微软雅黑" w:hint="eastAsia"/>
          <w:lang w:eastAsia="zh-CN"/>
        </w:rPr>
        <w:t>副标题加链接</w:t>
      </w:r>
      <w:bookmarkEnd w:id="5"/>
    </w:p>
    <w:p w:rsidR="00007EF6" w:rsidRDefault="00855FF1" w:rsidP="00007EF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功能描述：</w:t>
      </w:r>
    </w:p>
    <w:p w:rsidR="00D364C7" w:rsidRDefault="00D364C7" w:rsidP="00855FF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副标题另起一行展示，展示完所有文字</w:t>
      </w:r>
    </w:p>
    <w:p w:rsidR="00855FF1" w:rsidRDefault="00D364C7" w:rsidP="00855FF1">
      <w:pPr>
        <w:pStyle w:val="ae"/>
        <w:numPr>
          <w:ilvl w:val="1"/>
          <w:numId w:val="15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副标题可配置链接，</w:t>
      </w:r>
      <w:r w:rsidR="00855FF1">
        <w:rPr>
          <w:rFonts w:ascii="微软雅黑" w:eastAsia="微软雅黑" w:hAnsi="微软雅黑" w:hint="eastAsia"/>
          <w:lang w:eastAsia="zh-CN"/>
        </w:rPr>
        <w:t>从</w:t>
      </w:r>
      <w:r w:rsidR="00E05A62">
        <w:rPr>
          <w:rFonts w:ascii="微软雅黑" w:eastAsia="微软雅黑" w:hAnsi="微软雅黑" w:hint="eastAsia"/>
          <w:lang w:eastAsia="zh-CN"/>
        </w:rPr>
        <w:t>接口获取</w:t>
      </w:r>
      <w:r w:rsidR="00190C6E">
        <w:rPr>
          <w:rFonts w:ascii="微软雅黑" w:eastAsia="微软雅黑" w:hAnsi="微软雅黑" w:hint="eastAsia"/>
          <w:lang w:eastAsia="zh-CN"/>
        </w:rPr>
        <w:t>链接地址和对应的文字描述</w:t>
      </w:r>
      <w:r w:rsidR="00EF05CC">
        <w:rPr>
          <w:rFonts w:ascii="微软雅黑" w:eastAsia="微软雅黑" w:hAnsi="微软雅黑" w:hint="eastAsia"/>
          <w:lang w:eastAsia="zh-CN"/>
        </w:rPr>
        <w:t>，根据</w:t>
      </w:r>
      <w:r w:rsidR="00E05A62">
        <w:rPr>
          <w:rFonts w:ascii="微软雅黑" w:eastAsia="微软雅黑" w:hAnsi="微软雅黑" w:hint="eastAsia"/>
          <w:lang w:eastAsia="zh-CN"/>
        </w:rPr>
        <w:t>链接</w:t>
      </w:r>
      <w:r w:rsidR="00EF05CC">
        <w:rPr>
          <w:rFonts w:ascii="微软雅黑" w:eastAsia="微软雅黑" w:hAnsi="微软雅黑" w:hint="eastAsia"/>
          <w:lang w:eastAsia="zh-CN"/>
        </w:rPr>
        <w:t>地址，</w:t>
      </w:r>
      <w:r w:rsidR="00E05A62">
        <w:rPr>
          <w:rFonts w:ascii="微软雅黑" w:eastAsia="微软雅黑" w:hAnsi="微软雅黑" w:hint="eastAsia"/>
          <w:lang w:eastAsia="zh-CN"/>
        </w:rPr>
        <w:t>可以</w:t>
      </w:r>
      <w:r w:rsidR="00EF05CC">
        <w:rPr>
          <w:rFonts w:ascii="微软雅黑" w:eastAsia="微软雅黑" w:hAnsi="微软雅黑" w:hint="eastAsia"/>
          <w:lang w:eastAsia="zh-CN"/>
        </w:rPr>
        <w:t>跳转至</w:t>
      </w:r>
      <w:r w:rsidR="00190C6E">
        <w:rPr>
          <w:rFonts w:ascii="微软雅黑" w:eastAsia="微软雅黑" w:hAnsi="微软雅黑" w:hint="eastAsia"/>
          <w:lang w:eastAsia="zh-CN"/>
        </w:rPr>
        <w:t>H5页面或</w:t>
      </w:r>
      <w:r>
        <w:rPr>
          <w:rFonts w:ascii="微软雅黑" w:eastAsia="微软雅黑" w:hAnsi="微软雅黑" w:hint="eastAsia"/>
          <w:lang w:eastAsia="zh-CN"/>
        </w:rPr>
        <w:t xml:space="preserve">app </w:t>
      </w:r>
      <w:r w:rsidR="00190C6E">
        <w:rPr>
          <w:rFonts w:ascii="微软雅黑" w:eastAsia="微软雅黑" w:hAnsi="微软雅黑" w:hint="eastAsia"/>
          <w:lang w:eastAsia="zh-CN"/>
        </w:rPr>
        <w:t>native页面</w:t>
      </w:r>
      <w:r w:rsidR="005D4652">
        <w:rPr>
          <w:rFonts w:ascii="微软雅黑" w:eastAsia="微软雅黑" w:hAnsi="微软雅黑" w:hint="eastAsia"/>
          <w:lang w:eastAsia="zh-CN"/>
        </w:rPr>
        <w:t>（</w:t>
      </w:r>
      <w:r w:rsidR="003E3F28">
        <w:rPr>
          <w:rFonts w:ascii="微软雅黑" w:eastAsia="微软雅黑" w:hAnsi="微软雅黑" w:hint="eastAsia"/>
          <w:lang w:eastAsia="zh-CN"/>
        </w:rPr>
        <w:t>至少保证</w:t>
      </w:r>
      <w:r w:rsidR="005D4652">
        <w:rPr>
          <w:rFonts w:ascii="微软雅黑" w:eastAsia="微软雅黑" w:hAnsi="微软雅黑" w:hint="eastAsia"/>
          <w:lang w:eastAsia="zh-CN"/>
        </w:rPr>
        <w:t>类目/搜索结果页、普通商品详情页</w:t>
      </w:r>
      <w:r w:rsidR="003E3F28">
        <w:rPr>
          <w:rFonts w:ascii="微软雅黑" w:eastAsia="微软雅黑" w:hAnsi="微软雅黑" w:hint="eastAsia"/>
          <w:lang w:eastAsia="zh-CN"/>
        </w:rPr>
        <w:t>跳转正常</w:t>
      </w:r>
      <w:r w:rsidR="005D4652">
        <w:rPr>
          <w:rFonts w:ascii="微软雅黑" w:eastAsia="微软雅黑" w:hAnsi="微软雅黑" w:hint="eastAsia"/>
          <w:lang w:eastAsia="zh-CN"/>
        </w:rPr>
        <w:t>）</w:t>
      </w:r>
    </w:p>
    <w:p w:rsidR="00C85D18" w:rsidRPr="003B215A" w:rsidRDefault="00C85D18" w:rsidP="00C85D18">
      <w:pPr>
        <w:pStyle w:val="2"/>
      </w:pPr>
      <w:bookmarkStart w:id="6" w:name="_Toc414292225"/>
      <w:r w:rsidRPr="003B215A">
        <w:rPr>
          <w:rFonts w:ascii="微软雅黑" w:eastAsia="微软雅黑" w:hAnsi="微软雅黑" w:hint="eastAsia"/>
          <w:lang w:eastAsia="zh-CN"/>
        </w:rPr>
        <w:t>以旧换新H5页面</w:t>
      </w:r>
      <w:bookmarkEnd w:id="6"/>
    </w:p>
    <w:p w:rsidR="00007EF6" w:rsidRDefault="00007EF6" w:rsidP="00007EF6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功能描述：</w:t>
      </w:r>
    </w:p>
    <w:p w:rsidR="00D364C7" w:rsidRDefault="00D364C7" w:rsidP="00BD3B39">
      <w:pPr>
        <w:pStyle w:val="ae"/>
        <w:numPr>
          <w:ilvl w:val="0"/>
          <w:numId w:val="18"/>
        </w:numPr>
        <w:ind w:firstLineChars="0"/>
        <w:rPr>
          <w:rFonts w:ascii="微软雅黑" w:eastAsia="微软雅黑" w:hAnsi="微软雅黑"/>
          <w:lang w:eastAsia="zh-CN"/>
        </w:rPr>
      </w:pPr>
      <w:r w:rsidRPr="00D364C7">
        <w:rPr>
          <w:rFonts w:ascii="微软雅黑" w:eastAsia="微软雅黑" w:hAnsi="微软雅黑" w:hint="eastAsia"/>
          <w:lang w:eastAsia="zh-CN"/>
        </w:rPr>
        <w:t>增加以旧换新的楼层，点击后进入</w:t>
      </w:r>
      <w:r>
        <w:rPr>
          <w:rFonts w:ascii="微软雅黑" w:eastAsia="微软雅黑" w:hAnsi="微软雅黑" w:hint="eastAsia"/>
          <w:lang w:eastAsia="zh-CN"/>
        </w:rPr>
        <w:t>以旧换新的</w:t>
      </w:r>
      <w:r w:rsidRPr="00D364C7">
        <w:rPr>
          <w:rFonts w:ascii="微软雅黑" w:eastAsia="微软雅黑" w:hAnsi="微软雅黑" w:hint="eastAsia"/>
          <w:lang w:eastAsia="zh-CN"/>
        </w:rPr>
        <w:t>H5</w:t>
      </w:r>
      <w:r>
        <w:rPr>
          <w:rFonts w:ascii="微软雅黑" w:eastAsia="微软雅黑" w:hAnsi="微软雅黑" w:hint="eastAsia"/>
          <w:lang w:eastAsia="zh-CN"/>
        </w:rPr>
        <w:t>页面</w:t>
      </w:r>
    </w:p>
    <w:p w:rsidR="00C85D18" w:rsidRPr="00C85D18" w:rsidRDefault="00C85D18" w:rsidP="00C85D18"/>
    <w:p w:rsidR="006B7D73" w:rsidRDefault="00F43C59" w:rsidP="00F43C59">
      <w:pPr>
        <w:pStyle w:val="2"/>
        <w:rPr>
          <w:rFonts w:ascii="微软雅黑" w:eastAsia="微软雅黑" w:hAnsi="微软雅黑"/>
          <w:lang w:eastAsia="zh-CN"/>
        </w:rPr>
      </w:pPr>
      <w:bookmarkStart w:id="7" w:name="_Toc414292226"/>
      <w:r>
        <w:rPr>
          <w:rFonts w:ascii="微软雅黑" w:eastAsia="微软雅黑" w:hAnsi="微软雅黑" w:hint="eastAsia"/>
          <w:lang w:eastAsia="zh-CN"/>
        </w:rPr>
        <w:lastRenderedPageBreak/>
        <w:t>大</w:t>
      </w:r>
      <w:r w:rsidRPr="00F43C59">
        <w:rPr>
          <w:rFonts w:ascii="微软雅黑" w:eastAsia="微软雅黑" w:hAnsi="微软雅黑" w:hint="eastAsia"/>
          <w:lang w:eastAsia="zh-CN"/>
        </w:rPr>
        <w:t>促</w:t>
      </w:r>
      <w:r w:rsidR="003B215A">
        <w:rPr>
          <w:rFonts w:ascii="微软雅黑" w:eastAsia="微软雅黑" w:hAnsi="微软雅黑" w:hint="eastAsia"/>
          <w:lang w:eastAsia="zh-CN"/>
        </w:rPr>
        <w:t>打标</w:t>
      </w:r>
      <w:bookmarkEnd w:id="7"/>
    </w:p>
    <w:p w:rsidR="009F23D7" w:rsidRDefault="009F23D7" w:rsidP="007E11A3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功能描述：</w:t>
      </w:r>
    </w:p>
    <w:p w:rsidR="008E578C" w:rsidRDefault="00AE344C" w:rsidP="009F23D7">
      <w:pPr>
        <w:pStyle w:val="ae"/>
        <w:numPr>
          <w:ilvl w:val="0"/>
          <w:numId w:val="16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从接口读取运营配置的大促活动标签，展示在标题之前，自营/商城标签之前，图片高度固定，宽度等比缩放展示</w:t>
      </w:r>
    </w:p>
    <w:p w:rsidR="00183F5C" w:rsidRDefault="00695337" w:rsidP="00183F5C">
      <w:pPr>
        <w:pStyle w:val="2"/>
        <w:rPr>
          <w:rFonts w:ascii="微软雅黑" w:eastAsia="微软雅黑" w:hAnsi="微软雅黑"/>
          <w:lang w:eastAsia="zh-CN"/>
        </w:rPr>
      </w:pPr>
      <w:bookmarkStart w:id="8" w:name="_Toc414292227"/>
      <w:r>
        <w:rPr>
          <w:rFonts w:ascii="微软雅黑" w:eastAsia="微软雅黑" w:hAnsi="微软雅黑" w:hint="eastAsia"/>
          <w:lang w:eastAsia="zh-CN"/>
        </w:rPr>
        <w:t>多条评论轮播</w:t>
      </w:r>
      <w:bookmarkEnd w:id="8"/>
    </w:p>
    <w:p w:rsidR="00B2681E" w:rsidRDefault="00B2681E" w:rsidP="00B2681E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功能描述：</w:t>
      </w:r>
    </w:p>
    <w:p w:rsidR="00B2681E" w:rsidRPr="00C0262B" w:rsidRDefault="00D3680F" w:rsidP="00B2681E">
      <w:pPr>
        <w:pStyle w:val="ae"/>
        <w:numPr>
          <w:ilvl w:val="0"/>
          <w:numId w:val="16"/>
        </w:numPr>
        <w:ind w:firstLineChars="0"/>
        <w:rPr>
          <w:rFonts w:ascii="微软雅黑" w:eastAsia="微软雅黑" w:hAnsi="微软雅黑"/>
          <w:lang w:eastAsia="zh-CN"/>
        </w:rPr>
      </w:pPr>
      <w:r w:rsidRPr="00C0262B">
        <w:rPr>
          <w:rFonts w:ascii="微软雅黑" w:eastAsia="微软雅黑" w:hAnsi="微软雅黑" w:hint="eastAsia"/>
          <w:lang w:eastAsia="zh-CN"/>
        </w:rPr>
        <w:t>在评论区域开出一块固定位，用于展示一条评论，</w:t>
      </w:r>
      <w:r w:rsidR="000F7560" w:rsidRPr="00C0262B">
        <w:rPr>
          <w:rFonts w:ascii="微软雅黑" w:eastAsia="微软雅黑" w:hAnsi="微软雅黑" w:hint="eastAsia"/>
          <w:lang w:eastAsia="zh-CN"/>
        </w:rPr>
        <w:t>限制行数</w:t>
      </w:r>
      <w:r w:rsidRPr="00C0262B">
        <w:rPr>
          <w:rFonts w:ascii="微软雅黑" w:eastAsia="微软雅黑" w:hAnsi="微软雅黑" w:hint="eastAsia"/>
          <w:lang w:eastAsia="zh-CN"/>
        </w:rPr>
        <w:t>，超出打省略号</w:t>
      </w:r>
    </w:p>
    <w:p w:rsidR="00D3680F" w:rsidRPr="00C0262B" w:rsidRDefault="00D3680F" w:rsidP="00B2681E">
      <w:pPr>
        <w:pStyle w:val="ae"/>
        <w:numPr>
          <w:ilvl w:val="0"/>
          <w:numId w:val="16"/>
        </w:numPr>
        <w:ind w:firstLineChars="0"/>
        <w:rPr>
          <w:rFonts w:ascii="微软雅黑" w:eastAsia="微软雅黑" w:hAnsi="微软雅黑"/>
          <w:lang w:eastAsia="zh-CN"/>
        </w:rPr>
      </w:pPr>
      <w:r w:rsidRPr="00C0262B">
        <w:rPr>
          <w:rFonts w:ascii="微软雅黑" w:eastAsia="微软雅黑" w:hAnsi="微软雅黑" w:hint="eastAsia"/>
          <w:lang w:eastAsia="zh-CN"/>
        </w:rPr>
        <w:t>除精品评论外，每个商品从接口读取按时间从近到远的前5条商品评论，有精品评论的商品，默认第一条展示精品评论，无精品评论，默认第一条展示接口的第一条数据，展示每隔2S，评论数据刷新</w:t>
      </w:r>
    </w:p>
    <w:p w:rsidR="00B2681E" w:rsidRPr="00C0262B" w:rsidRDefault="003B215A" w:rsidP="00B2681E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lang w:eastAsia="zh-CN"/>
        </w:rPr>
      </w:pPr>
      <w:r w:rsidRPr="00C0262B">
        <w:rPr>
          <w:rFonts w:ascii="微软雅黑" w:eastAsia="微软雅黑" w:hAnsi="微软雅黑" w:hint="eastAsia"/>
          <w:lang w:eastAsia="zh-CN"/>
        </w:rPr>
        <w:t>数据</w:t>
      </w:r>
      <w:r w:rsidR="00B2681E" w:rsidRPr="00C0262B">
        <w:rPr>
          <w:rFonts w:ascii="微软雅黑" w:eastAsia="微软雅黑" w:hAnsi="微软雅黑" w:hint="eastAsia"/>
          <w:lang w:eastAsia="zh-CN"/>
        </w:rPr>
        <w:t>需求：</w:t>
      </w:r>
    </w:p>
    <w:p w:rsidR="00B2681E" w:rsidRPr="00C0262B" w:rsidRDefault="003B215A" w:rsidP="00B2681E">
      <w:pPr>
        <w:pStyle w:val="ae"/>
        <w:numPr>
          <w:ilvl w:val="0"/>
          <w:numId w:val="17"/>
        </w:numPr>
        <w:ind w:firstLineChars="0"/>
        <w:rPr>
          <w:rFonts w:ascii="微软雅黑" w:eastAsia="微软雅黑" w:hAnsi="微软雅黑"/>
          <w:lang w:eastAsia="zh-CN"/>
        </w:rPr>
      </w:pPr>
      <w:r w:rsidRPr="00C0262B">
        <w:rPr>
          <w:rFonts w:ascii="微软雅黑" w:eastAsia="微软雅黑" w:hAnsi="微软雅黑" w:hint="eastAsia"/>
          <w:lang w:eastAsia="zh-CN"/>
        </w:rPr>
        <w:t>提供按时间</w:t>
      </w:r>
      <w:r w:rsidR="00D3680F" w:rsidRPr="00C0262B">
        <w:rPr>
          <w:rFonts w:ascii="微软雅黑" w:eastAsia="微软雅黑" w:hAnsi="微软雅黑" w:hint="eastAsia"/>
          <w:lang w:eastAsia="zh-CN"/>
        </w:rPr>
        <w:t>由近到远的前5条商品评论数据</w:t>
      </w:r>
    </w:p>
    <w:p w:rsidR="00B2681E" w:rsidRPr="00B2681E" w:rsidRDefault="00B2681E" w:rsidP="00B2681E"/>
    <w:p w:rsidR="00B2681E" w:rsidRDefault="00695337" w:rsidP="00B2681E">
      <w:pPr>
        <w:pStyle w:val="2"/>
        <w:rPr>
          <w:rFonts w:ascii="微软雅黑" w:eastAsia="微软雅黑" w:hAnsi="微软雅黑"/>
          <w:lang w:eastAsia="zh-CN"/>
        </w:rPr>
      </w:pPr>
      <w:bookmarkStart w:id="9" w:name="_Toc414292228"/>
      <w:r>
        <w:rPr>
          <w:rFonts w:ascii="微软雅黑" w:eastAsia="微软雅黑" w:hAnsi="微软雅黑" w:hint="eastAsia"/>
          <w:lang w:eastAsia="zh-CN"/>
        </w:rPr>
        <w:t>商品推荐优化</w:t>
      </w:r>
      <w:bookmarkEnd w:id="9"/>
    </w:p>
    <w:p w:rsidR="006607CA" w:rsidRPr="001437B6" w:rsidRDefault="006607CA" w:rsidP="006607CA">
      <w:pPr>
        <w:pStyle w:val="ae"/>
        <w:numPr>
          <w:ilvl w:val="1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删除原图文详情区域的店铺推荐/猜你喜欢tab</w:t>
      </w:r>
    </w:p>
    <w:p w:rsidR="00F3255D" w:rsidRDefault="00F3255D" w:rsidP="008B64A1">
      <w:pPr>
        <w:pStyle w:val="ae"/>
        <w:numPr>
          <w:ilvl w:val="1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图文详情上方</w:t>
      </w:r>
      <w:r w:rsidR="008B64A1">
        <w:rPr>
          <w:rFonts w:ascii="微软雅黑" w:eastAsia="微软雅黑" w:hAnsi="微软雅黑" w:hint="eastAsia"/>
          <w:lang w:eastAsia="zh-CN"/>
        </w:rPr>
        <w:t>增加一行推荐商品</w:t>
      </w:r>
      <w:r>
        <w:rPr>
          <w:rFonts w:ascii="微软雅黑" w:eastAsia="微软雅黑" w:hAnsi="微软雅黑" w:hint="eastAsia"/>
          <w:lang w:eastAsia="zh-CN"/>
        </w:rPr>
        <w:t>，即品牌搜索or店铺入口下方</w:t>
      </w:r>
      <w:r w:rsidR="003069D9">
        <w:rPr>
          <w:rFonts w:ascii="微软雅黑" w:eastAsia="微软雅黑" w:hAnsi="微软雅黑" w:hint="eastAsia"/>
          <w:lang w:eastAsia="zh-CN"/>
        </w:rPr>
        <w:t>，</w:t>
      </w:r>
      <w:r w:rsidR="00E74CED">
        <w:rPr>
          <w:rFonts w:ascii="微软雅黑" w:eastAsia="微软雅黑" w:hAnsi="微软雅黑" w:hint="eastAsia"/>
          <w:lang w:eastAsia="zh-CN"/>
        </w:rPr>
        <w:t>自营商品该模块更名为</w:t>
      </w:r>
      <w:r w:rsidR="00911701">
        <w:rPr>
          <w:rFonts w:ascii="微软雅黑" w:eastAsia="微软雅黑" w:hAnsi="微软雅黑" w:hint="eastAsia"/>
          <w:lang w:eastAsia="zh-CN"/>
        </w:rPr>
        <w:t>“商品推荐”</w:t>
      </w:r>
      <w:r w:rsidR="00E74CED">
        <w:rPr>
          <w:rFonts w:ascii="微软雅黑" w:eastAsia="微软雅黑" w:hAnsi="微软雅黑" w:hint="eastAsia"/>
          <w:lang w:eastAsia="zh-CN"/>
        </w:rPr>
        <w:t>（原名为“猜你喜欢“）</w:t>
      </w:r>
      <w:r w:rsidR="008B64A1">
        <w:rPr>
          <w:rFonts w:ascii="微软雅黑" w:eastAsia="微软雅黑" w:hAnsi="微软雅黑" w:hint="eastAsia"/>
          <w:lang w:eastAsia="zh-CN"/>
        </w:rPr>
        <w:t>，</w:t>
      </w:r>
      <w:ins w:id="10" w:author="Yu Lei2(上海_移动事业部_余蕾)" w:date="2015-04-14T17:20:00Z">
        <w:r w:rsidR="00EA65A8">
          <w:rPr>
            <w:rFonts w:ascii="微软雅黑" w:eastAsia="微软雅黑" w:hAnsi="微软雅黑" w:hint="eastAsia"/>
            <w:lang w:eastAsia="zh-CN"/>
          </w:rPr>
          <w:t>使用新的接口获取商品，</w:t>
        </w:r>
      </w:ins>
      <w:del w:id="11" w:author="Yu Lei2(上海_移动事业部_余蕾)" w:date="2015-04-14T17:20:00Z">
        <w:r w:rsidR="008B64A1" w:rsidDel="00EA65A8">
          <w:rPr>
            <w:rFonts w:ascii="微软雅黑" w:eastAsia="微软雅黑" w:hAnsi="微软雅黑" w:hint="eastAsia"/>
            <w:lang w:eastAsia="zh-CN"/>
          </w:rPr>
          <w:delText>一</w:delText>
        </w:r>
        <w:r w:rsidRPr="008B64A1" w:rsidDel="00EA65A8">
          <w:rPr>
            <w:rFonts w:ascii="微软雅黑" w:eastAsia="微软雅黑" w:hAnsi="微软雅黑" w:hint="eastAsia"/>
            <w:lang w:eastAsia="zh-CN"/>
          </w:rPr>
          <w:delText>行展示3个商品，</w:delText>
        </w:r>
      </w:del>
      <w:ins w:id="12" w:author="Yu Lei2(上海_移动事业部_余蕾)" w:date="2015-04-14T17:20:00Z">
        <w:r w:rsidR="00EA65A8">
          <w:rPr>
            <w:rFonts w:ascii="微软雅黑" w:eastAsia="微软雅黑" w:hAnsi="微软雅黑" w:hint="eastAsia"/>
            <w:lang w:eastAsia="zh-CN"/>
          </w:rPr>
          <w:lastRenderedPageBreak/>
          <w:t>两行，每行展示3个商品，</w:t>
        </w:r>
      </w:ins>
      <w:r w:rsidRPr="008B64A1">
        <w:rPr>
          <w:rFonts w:ascii="微软雅黑" w:eastAsia="微软雅黑" w:hAnsi="微软雅黑" w:hint="eastAsia"/>
          <w:lang w:eastAsia="zh-CN"/>
        </w:rPr>
        <w:t>向左滑动切换查看更多推荐商品</w:t>
      </w:r>
      <w:r w:rsidR="00911701" w:rsidRPr="008B64A1">
        <w:rPr>
          <w:rFonts w:ascii="微软雅黑" w:eastAsia="微软雅黑" w:hAnsi="微软雅黑" w:hint="eastAsia"/>
          <w:lang w:eastAsia="zh-CN"/>
        </w:rPr>
        <w:t>，</w:t>
      </w:r>
      <w:ins w:id="13" w:author="Yu Lei2(上海_移动事业部_余蕾)" w:date="2015-04-14T17:22:00Z">
        <w:r w:rsidR="00EA65A8">
          <w:rPr>
            <w:rFonts w:ascii="微软雅黑" w:eastAsia="微软雅黑" w:hAnsi="微软雅黑" w:hint="eastAsia"/>
            <w:lang w:eastAsia="zh-CN"/>
          </w:rPr>
          <w:t>可切换三屏，</w:t>
        </w:r>
      </w:ins>
      <w:ins w:id="14" w:author="Yu Lei2(上海_移动事业部_余蕾)" w:date="2015-04-14T17:23:00Z">
        <w:r w:rsidR="00EA65A8">
          <w:rPr>
            <w:rFonts w:ascii="微软雅黑" w:eastAsia="微软雅黑" w:hAnsi="微软雅黑" w:hint="eastAsia"/>
            <w:lang w:eastAsia="zh-CN"/>
          </w:rPr>
          <w:t>共18个商品，</w:t>
        </w:r>
      </w:ins>
      <w:r w:rsidR="00911701" w:rsidRPr="008B64A1">
        <w:rPr>
          <w:rFonts w:ascii="微软雅黑" w:eastAsia="微软雅黑" w:hAnsi="微软雅黑" w:hint="eastAsia"/>
          <w:lang w:eastAsia="zh-CN"/>
        </w:rPr>
        <w:t>交互上需要有提示用户可以左滑的引导</w:t>
      </w:r>
    </w:p>
    <w:p w:rsidR="001A7800" w:rsidRDefault="001A7800" w:rsidP="008B64A1">
      <w:pPr>
        <w:pStyle w:val="ae"/>
        <w:numPr>
          <w:ilvl w:val="1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添加加入购物车按钮，</w:t>
      </w:r>
      <w:r w:rsidR="00E337C5">
        <w:rPr>
          <w:rFonts w:ascii="微软雅黑" w:eastAsia="微软雅黑" w:hAnsi="微软雅黑" w:hint="eastAsia"/>
          <w:lang w:eastAsia="zh-CN"/>
        </w:rPr>
        <w:t>点击加入购物车，</w:t>
      </w:r>
      <w:r>
        <w:rPr>
          <w:rFonts w:ascii="微软雅黑" w:eastAsia="微软雅黑" w:hAnsi="微软雅黑" w:hint="eastAsia"/>
          <w:lang w:eastAsia="zh-CN"/>
        </w:rPr>
        <w:t>根据商品是否有</w:t>
      </w:r>
      <w:r w:rsidR="00E337C5">
        <w:rPr>
          <w:rFonts w:ascii="微软雅黑" w:eastAsia="微软雅黑" w:hAnsi="微软雅黑" w:hint="eastAsia"/>
          <w:lang w:eastAsia="zh-CN"/>
        </w:rPr>
        <w:t>系列属性判断：</w:t>
      </w:r>
    </w:p>
    <w:p w:rsidR="00E337C5" w:rsidRPr="00E337C5" w:rsidRDefault="00E337C5" w:rsidP="00E337C5">
      <w:pPr>
        <w:pStyle w:val="ae"/>
        <w:numPr>
          <w:ilvl w:val="2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 w:rsidRPr="00E337C5">
        <w:rPr>
          <w:rFonts w:ascii="微软雅黑" w:eastAsia="微软雅黑" w:hAnsi="微软雅黑" w:hint="eastAsia"/>
          <w:lang w:eastAsia="zh-CN"/>
        </w:rPr>
        <w:t>如果商品没有商品系列属性，且商品有库存，商品加入购物车成功，若无库存，弹框提示用户：“很抱歉，该宝贝无库存，再逛逛别的吧”</w:t>
      </w:r>
    </w:p>
    <w:p w:rsidR="00E337C5" w:rsidRPr="00E337C5" w:rsidRDefault="00E337C5" w:rsidP="00E337C5">
      <w:pPr>
        <w:pStyle w:val="ae"/>
        <w:numPr>
          <w:ilvl w:val="2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 w:rsidRPr="00E337C5">
        <w:rPr>
          <w:rFonts w:ascii="微软雅黑" w:eastAsia="微软雅黑" w:hAnsi="微软雅黑" w:hint="eastAsia"/>
          <w:lang w:eastAsia="zh-CN"/>
        </w:rPr>
        <w:t>如果商品有商品系列属性，点击加入购物车按钮后进入商品详情页</w:t>
      </w:r>
    </w:p>
    <w:p w:rsidR="00E337C5" w:rsidRDefault="00787816" w:rsidP="00787816">
      <w:pPr>
        <w:pStyle w:val="ae"/>
        <w:numPr>
          <w:ilvl w:val="1"/>
          <w:numId w:val="14"/>
        </w:numPr>
        <w:ind w:firstLineChars="0"/>
        <w:rPr>
          <w:rFonts w:ascii="微软雅黑" w:eastAsia="微软雅黑" w:hAnsi="微软雅黑" w:hint="eastAsia"/>
          <w:lang w:eastAsia="zh-CN"/>
        </w:rPr>
      </w:pPr>
      <w:r w:rsidRPr="00787816">
        <w:rPr>
          <w:rFonts w:ascii="微软雅黑" w:eastAsia="微软雅黑" w:hAnsi="微软雅黑" w:hint="eastAsia"/>
          <w:lang w:eastAsia="zh-CN"/>
        </w:rPr>
        <w:t>图文详情拖到底后，出现精准化推荐的商品，</w:t>
      </w:r>
      <w:r>
        <w:rPr>
          <w:rFonts w:ascii="微软雅黑" w:eastAsia="微软雅黑" w:hAnsi="微软雅黑" w:hint="eastAsia"/>
          <w:lang w:eastAsia="zh-CN"/>
        </w:rPr>
        <w:t>该区域</w:t>
      </w:r>
      <w:r w:rsidRPr="00787816">
        <w:rPr>
          <w:rFonts w:ascii="微软雅黑" w:eastAsia="微软雅黑" w:hAnsi="微软雅黑" w:hint="eastAsia"/>
          <w:lang w:eastAsia="zh-CN"/>
        </w:rPr>
        <w:t>标题改成可配的，从精准化的接口读取。如果字段为空，则按原有逻辑展示，即：自营为</w:t>
      </w:r>
      <w:r w:rsidRPr="00787816">
        <w:rPr>
          <w:rFonts w:ascii="微软雅黑" w:eastAsia="微软雅黑" w:hAnsi="微软雅黑"/>
          <w:lang w:eastAsia="zh-CN"/>
        </w:rPr>
        <w:t>“</w:t>
      </w:r>
      <w:r w:rsidRPr="00787816">
        <w:rPr>
          <w:rFonts w:ascii="微软雅黑" w:eastAsia="微软雅黑" w:hAnsi="微软雅黑" w:hint="eastAsia"/>
          <w:lang w:eastAsia="zh-CN"/>
        </w:rPr>
        <w:t>商品推荐</w:t>
      </w:r>
      <w:r w:rsidRPr="00787816">
        <w:rPr>
          <w:rFonts w:ascii="微软雅黑" w:eastAsia="微软雅黑" w:hAnsi="微软雅黑"/>
          <w:lang w:eastAsia="zh-CN"/>
        </w:rPr>
        <w:t>”</w:t>
      </w:r>
      <w:r w:rsidRPr="00787816">
        <w:rPr>
          <w:rFonts w:ascii="微软雅黑" w:eastAsia="微软雅黑" w:hAnsi="微软雅黑" w:hint="eastAsia"/>
          <w:lang w:eastAsia="zh-CN"/>
        </w:rPr>
        <w:t>，商城为</w:t>
      </w:r>
      <w:r w:rsidRPr="00787816">
        <w:rPr>
          <w:rFonts w:ascii="微软雅黑" w:eastAsia="微软雅黑" w:hAnsi="微软雅黑"/>
          <w:lang w:eastAsia="zh-CN"/>
        </w:rPr>
        <w:t>“</w:t>
      </w:r>
      <w:r w:rsidRPr="00787816">
        <w:rPr>
          <w:rFonts w:ascii="微软雅黑" w:eastAsia="微软雅黑" w:hAnsi="微软雅黑" w:hint="eastAsia"/>
          <w:lang w:eastAsia="zh-CN"/>
        </w:rPr>
        <w:t>店铺推荐</w:t>
      </w:r>
      <w:r w:rsidRPr="00787816">
        <w:rPr>
          <w:rFonts w:ascii="微软雅黑" w:eastAsia="微软雅黑" w:hAnsi="微软雅黑"/>
          <w:lang w:eastAsia="zh-CN"/>
        </w:rPr>
        <w:t>”</w:t>
      </w:r>
    </w:p>
    <w:p w:rsidR="00787816" w:rsidRPr="008B64A1" w:rsidRDefault="00787816" w:rsidP="00787816">
      <w:pPr>
        <w:pStyle w:val="ae"/>
        <w:numPr>
          <w:ilvl w:val="1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图文详情底部的推荐商品也增加</w:t>
      </w:r>
      <w:r>
        <w:rPr>
          <w:rFonts w:ascii="微软雅黑" w:eastAsia="微软雅黑" w:hAnsi="微软雅黑" w:hint="eastAsia"/>
          <w:lang w:eastAsia="zh-CN"/>
        </w:rPr>
        <w:t>加入购物车按钮</w:t>
      </w:r>
      <w:r>
        <w:rPr>
          <w:rFonts w:ascii="微软雅黑" w:eastAsia="微软雅黑" w:hAnsi="微软雅黑" w:hint="eastAsia"/>
          <w:lang w:eastAsia="zh-CN"/>
        </w:rPr>
        <w:t>，逻辑同上</w:t>
      </w:r>
      <w:bookmarkStart w:id="15" w:name="_GoBack"/>
      <w:bookmarkEnd w:id="15"/>
    </w:p>
    <w:p w:rsidR="00E74CED" w:rsidRPr="00E74CED" w:rsidRDefault="00E74CED" w:rsidP="00E74CED">
      <w:pPr>
        <w:ind w:left="420"/>
        <w:rPr>
          <w:rFonts w:ascii="微软雅黑" w:eastAsia="微软雅黑" w:hAnsi="微软雅黑"/>
        </w:rPr>
      </w:pPr>
    </w:p>
    <w:p w:rsidR="00D74DB3" w:rsidRDefault="00D74DB3" w:rsidP="00D74DB3">
      <w:pPr>
        <w:pStyle w:val="2"/>
        <w:rPr>
          <w:rFonts w:ascii="微软雅黑" w:eastAsia="微软雅黑" w:hAnsi="微软雅黑"/>
          <w:lang w:eastAsia="zh-CN"/>
        </w:rPr>
      </w:pPr>
      <w:bookmarkStart w:id="16" w:name="_Toc414292229"/>
      <w:r>
        <w:rPr>
          <w:rFonts w:ascii="微软雅黑" w:eastAsia="微软雅黑" w:hAnsi="微软雅黑" w:hint="eastAsia"/>
          <w:lang w:eastAsia="zh-CN"/>
        </w:rPr>
        <w:t>交互</w:t>
      </w:r>
      <w:bookmarkEnd w:id="16"/>
      <w:r w:rsidR="003069D9">
        <w:rPr>
          <w:rFonts w:ascii="微软雅黑" w:eastAsia="微软雅黑" w:hAnsi="微软雅黑" w:hint="eastAsia"/>
          <w:lang w:eastAsia="zh-CN"/>
        </w:rPr>
        <w:t>需求</w:t>
      </w:r>
    </w:p>
    <w:p w:rsidR="00814AA2" w:rsidRDefault="00D74DB3" w:rsidP="00D74DB3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标签区</w:t>
      </w:r>
      <w:r w:rsidR="00F3255D">
        <w:rPr>
          <w:rFonts w:ascii="微软雅黑" w:eastAsia="微软雅黑" w:hAnsi="微软雅黑" w:hint="eastAsia"/>
          <w:lang w:eastAsia="zh-CN"/>
        </w:rPr>
        <w:t>样式简化</w:t>
      </w:r>
    </w:p>
    <w:p w:rsidR="00D74DB3" w:rsidRDefault="00F3255D" w:rsidP="00814AA2">
      <w:pPr>
        <w:pStyle w:val="ae"/>
        <w:numPr>
          <w:ilvl w:val="1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缩小标签占用空间，使得一行可展示更多标签</w:t>
      </w:r>
    </w:p>
    <w:p w:rsidR="00814AA2" w:rsidRPr="00E74CED" w:rsidRDefault="00814AA2" w:rsidP="003069D9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/>
          <w:color w:val="FF0000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图文详情区域交互优化</w:t>
      </w:r>
      <w:r w:rsidR="00E74CED" w:rsidRPr="00E74CED">
        <w:rPr>
          <w:rFonts w:ascii="微软雅黑" w:eastAsia="微软雅黑" w:hAnsi="微软雅黑" w:hint="eastAsia"/>
          <w:color w:val="FF0000"/>
          <w:lang w:eastAsia="zh-CN"/>
        </w:rPr>
        <w:t>（待与交互确定）</w:t>
      </w:r>
    </w:p>
    <w:p w:rsidR="003069D9" w:rsidRDefault="003069D9" w:rsidP="00814AA2">
      <w:pPr>
        <w:pStyle w:val="ae"/>
        <w:numPr>
          <w:ilvl w:val="1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图文详情区域目前</w:t>
      </w:r>
      <w:r w:rsidR="00814AA2">
        <w:rPr>
          <w:rFonts w:ascii="微软雅黑" w:eastAsia="微软雅黑" w:hAnsi="微软雅黑" w:hint="eastAsia"/>
          <w:lang w:eastAsia="zh-CN"/>
        </w:rPr>
        <w:t>为tab切换的浏览方式，</w:t>
      </w:r>
      <w:r>
        <w:rPr>
          <w:rFonts w:ascii="微软雅黑" w:eastAsia="微软雅黑" w:hAnsi="微软雅黑" w:hint="eastAsia"/>
          <w:lang w:eastAsia="zh-CN"/>
        </w:rPr>
        <w:t>用户向下浏览到某模块时，头部tab自动切换定位至对应模块</w:t>
      </w:r>
      <w:r w:rsidR="00814AA2">
        <w:rPr>
          <w:rFonts w:ascii="微软雅黑" w:eastAsia="微软雅黑" w:hAnsi="微软雅黑" w:hint="eastAsia"/>
          <w:lang w:eastAsia="zh-CN"/>
        </w:rPr>
        <w:t>；点击</w:t>
      </w:r>
      <w:r w:rsidR="00820661">
        <w:rPr>
          <w:rFonts w:ascii="微软雅黑" w:eastAsia="微软雅黑" w:hAnsi="微软雅黑" w:hint="eastAsia"/>
          <w:lang w:eastAsia="zh-CN"/>
        </w:rPr>
        <w:t>tab，也可定位切换至对应模块</w:t>
      </w:r>
    </w:p>
    <w:p w:rsidR="00820661" w:rsidRDefault="00820661" w:rsidP="00814AA2">
      <w:pPr>
        <w:pStyle w:val="ae"/>
        <w:numPr>
          <w:ilvl w:val="1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原页面最底部的slogan</w:t>
      </w:r>
      <w:r w:rsidR="00E74CED">
        <w:rPr>
          <w:rFonts w:ascii="微软雅黑" w:eastAsia="微软雅黑" w:hAnsi="微软雅黑"/>
          <w:lang w:eastAsia="zh-CN"/>
        </w:rPr>
        <w:t xml:space="preserve"> </w:t>
      </w:r>
    </w:p>
    <w:p w:rsidR="00E74CED" w:rsidRDefault="00E74CED" w:rsidP="00E74CED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lastRenderedPageBreak/>
        <w:t>规格参数样式优化</w:t>
      </w:r>
    </w:p>
    <w:p w:rsidR="00E74CED" w:rsidRDefault="001F15B1" w:rsidP="00E74CED">
      <w:pPr>
        <w:pStyle w:val="ae"/>
        <w:numPr>
          <w:ilvl w:val="1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显示</w:t>
      </w:r>
      <w:r w:rsidR="00E74CED">
        <w:rPr>
          <w:rFonts w:ascii="微软雅黑" w:eastAsia="微软雅黑" w:hAnsi="微软雅黑" w:hint="eastAsia"/>
          <w:lang w:eastAsia="zh-CN"/>
        </w:rPr>
        <w:t>一级标题</w:t>
      </w:r>
    </w:p>
    <w:p w:rsidR="001F15B1" w:rsidRDefault="001F15B1" w:rsidP="00E74CED">
      <w:pPr>
        <w:pStyle w:val="ae"/>
        <w:numPr>
          <w:ilvl w:val="1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二级标题另起一行，展示完整所有参数</w:t>
      </w:r>
      <w:r w:rsidR="00CF466D">
        <w:rPr>
          <w:rFonts w:ascii="微软雅黑" w:eastAsia="微软雅黑" w:hAnsi="微软雅黑" w:hint="eastAsia"/>
          <w:lang w:eastAsia="zh-CN"/>
        </w:rPr>
        <w:t>信息</w:t>
      </w:r>
    </w:p>
    <w:p w:rsidR="00814AA2" w:rsidRPr="00E74CED" w:rsidRDefault="006D57EC" w:rsidP="00E74CED">
      <w:pPr>
        <w:pStyle w:val="ae"/>
        <w:numPr>
          <w:ilvl w:val="0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 w:rsidRPr="00E74CED">
        <w:rPr>
          <w:rFonts w:ascii="微软雅黑" w:eastAsia="微软雅黑" w:hAnsi="微软雅黑" w:hint="eastAsia"/>
          <w:lang w:eastAsia="zh-CN"/>
        </w:rPr>
        <w:t>在线客服入口突出</w:t>
      </w:r>
    </w:p>
    <w:p w:rsidR="006D57EC" w:rsidRDefault="006D57EC" w:rsidP="00814AA2">
      <w:pPr>
        <w:pStyle w:val="ae"/>
        <w:numPr>
          <w:ilvl w:val="1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目前联系客服入口较深，需要在交互方式上突出此入口，可参考</w:t>
      </w:r>
      <w:r w:rsidRPr="006D57EC">
        <w:rPr>
          <w:rFonts w:ascii="微软雅黑" w:eastAsia="微软雅黑" w:hAnsi="微软雅黑" w:hint="eastAsia"/>
          <w:lang w:eastAsia="zh-CN"/>
        </w:rPr>
        <w:t>苏宁侧边栏浮层的方式（页面滑动后，联系客服的浮层会从侧边弹出），或淘宝放在底部的</w:t>
      </w:r>
      <w:r w:rsidRPr="006D57EC">
        <w:rPr>
          <w:rFonts w:ascii="微软雅黑" w:eastAsia="微软雅黑" w:hAnsi="微软雅黑"/>
          <w:lang w:eastAsia="zh-CN"/>
        </w:rPr>
        <w:t>bar</w:t>
      </w:r>
      <w:r w:rsidRPr="006D57EC">
        <w:rPr>
          <w:rFonts w:ascii="微软雅黑" w:eastAsia="微软雅黑" w:hAnsi="微软雅黑" w:hint="eastAsia"/>
          <w:lang w:eastAsia="zh-CN"/>
        </w:rPr>
        <w:t>上</w:t>
      </w:r>
    </w:p>
    <w:p w:rsidR="00814AA2" w:rsidRDefault="00814AA2" w:rsidP="00814AA2">
      <w:pPr>
        <w:pStyle w:val="ae"/>
        <w:numPr>
          <w:ilvl w:val="1"/>
          <w:numId w:val="14"/>
        </w:numPr>
        <w:ind w:firstLineChars="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团闪在线客服入口同步此交互</w:t>
      </w:r>
    </w:p>
    <w:p w:rsidR="00B574E1" w:rsidRPr="00B574E1" w:rsidRDefault="00B574E1" w:rsidP="00B574E1">
      <w:pPr>
        <w:rPr>
          <w:rFonts w:ascii="微软雅黑" w:eastAsia="微软雅黑" w:hAnsi="微软雅黑"/>
        </w:rPr>
      </w:pPr>
    </w:p>
    <w:p w:rsidR="007E11A3" w:rsidRPr="00717C9E" w:rsidRDefault="007E11A3" w:rsidP="00B2681E"/>
    <w:sectPr w:rsidR="007E11A3" w:rsidRPr="00717C9E" w:rsidSect="00D62CB6">
      <w:headerReference w:type="even" r:id="rId10"/>
      <w:headerReference w:type="default" r:id="rId11"/>
      <w:pgSz w:w="11906" w:h="16838"/>
      <w:pgMar w:top="1440" w:right="1800" w:bottom="212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D9E" w:rsidRDefault="00CC0D9E" w:rsidP="001C655B">
      <w:r>
        <w:separator/>
      </w:r>
    </w:p>
  </w:endnote>
  <w:endnote w:type="continuationSeparator" w:id="0">
    <w:p w:rsidR="00CC0D9E" w:rsidRDefault="00CC0D9E" w:rsidP="001C6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D9E" w:rsidRDefault="00CC0D9E" w:rsidP="001C655B">
      <w:r>
        <w:separator/>
      </w:r>
    </w:p>
  </w:footnote>
  <w:footnote w:type="continuationSeparator" w:id="0">
    <w:p w:rsidR="00CC0D9E" w:rsidRDefault="00CC0D9E" w:rsidP="001C65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D70" w:rsidRDefault="006D3D70" w:rsidP="001C655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D70" w:rsidRDefault="006D3D70" w:rsidP="001C655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94A0C"/>
    <w:multiLevelType w:val="hybridMultilevel"/>
    <w:tmpl w:val="53B6CEAE"/>
    <w:lvl w:ilvl="0" w:tplc="3C1C8498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AF0612"/>
    <w:multiLevelType w:val="hybridMultilevel"/>
    <w:tmpl w:val="FC24A0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C317FC"/>
    <w:multiLevelType w:val="hybridMultilevel"/>
    <w:tmpl w:val="87AC59E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5475C7B"/>
    <w:multiLevelType w:val="hybridMultilevel"/>
    <w:tmpl w:val="5322C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E274022"/>
    <w:multiLevelType w:val="hybridMultilevel"/>
    <w:tmpl w:val="7FDC78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ECA354C"/>
    <w:multiLevelType w:val="hybridMultilevel"/>
    <w:tmpl w:val="8F60D8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0777B04"/>
    <w:multiLevelType w:val="hybridMultilevel"/>
    <w:tmpl w:val="5A4C6F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23B512A"/>
    <w:multiLevelType w:val="multilevel"/>
    <w:tmpl w:val="A8E6F87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36"/>
        </w:tabs>
        <w:ind w:left="93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331C05DB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</w:lvl>
  </w:abstractNum>
  <w:abstractNum w:abstractNumId="9">
    <w:nsid w:val="3E1602CB"/>
    <w:multiLevelType w:val="hybridMultilevel"/>
    <w:tmpl w:val="C6E84EE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0345B5D"/>
    <w:multiLevelType w:val="hybridMultilevel"/>
    <w:tmpl w:val="9FBC6F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455C1327"/>
    <w:multiLevelType w:val="hybridMultilevel"/>
    <w:tmpl w:val="060C4D4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4BC63E4C"/>
    <w:multiLevelType w:val="hybridMultilevel"/>
    <w:tmpl w:val="584E24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77868D6"/>
    <w:multiLevelType w:val="hybridMultilevel"/>
    <w:tmpl w:val="D42893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BA24BF"/>
    <w:multiLevelType w:val="hybridMultilevel"/>
    <w:tmpl w:val="D370F5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F8049C6"/>
    <w:multiLevelType w:val="hybridMultilevel"/>
    <w:tmpl w:val="CDDAE474"/>
    <w:lvl w:ilvl="0" w:tplc="FA32FF7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73429A"/>
    <w:multiLevelType w:val="hybridMultilevel"/>
    <w:tmpl w:val="B8BC9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DCF4E7A"/>
    <w:multiLevelType w:val="multilevel"/>
    <w:tmpl w:val="3A30CF2A"/>
    <w:lvl w:ilvl="0">
      <w:start w:val="1"/>
      <w:numFmt w:val="decimal"/>
      <w:pStyle w:val="10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945"/>
        </w:tabs>
        <w:ind w:left="945" w:hanging="405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3">
      <w:start w:val="1"/>
      <w:numFmt w:val="decimal"/>
      <w:pStyle w:val="50"/>
      <w:lvlText w:val="%1.%2.%3.%4"/>
      <w:lvlJc w:val="left"/>
      <w:pPr>
        <w:tabs>
          <w:tab w:val="num" w:pos="1682"/>
        </w:tabs>
        <w:ind w:left="1682" w:hanging="405"/>
      </w:pPr>
      <w:rPr>
        <w:rFonts w:hint="default"/>
        <w:lang w:val="en-US"/>
      </w:rPr>
    </w:lvl>
    <w:lvl w:ilvl="4">
      <w:start w:val="1"/>
      <w:numFmt w:val="decimal"/>
      <w:lvlText w:val="%1.%2.%3.%4.%5"/>
      <w:lvlJc w:val="left"/>
      <w:pPr>
        <w:tabs>
          <w:tab w:val="num" w:pos="2565"/>
        </w:tabs>
        <w:ind w:left="2565" w:hanging="40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05"/>
        </w:tabs>
        <w:ind w:left="3105" w:hanging="40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45"/>
        </w:tabs>
        <w:ind w:left="3645" w:hanging="40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85"/>
        </w:tabs>
        <w:ind w:left="4185" w:hanging="40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725"/>
        </w:tabs>
        <w:ind w:left="4725" w:hanging="405"/>
      </w:pPr>
      <w:rPr>
        <w:rFonts w:hint="default"/>
      </w:r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3"/>
  </w:num>
  <w:num w:numId="5">
    <w:abstractNumId w:val="14"/>
  </w:num>
  <w:num w:numId="6">
    <w:abstractNumId w:val="10"/>
  </w:num>
  <w:num w:numId="7">
    <w:abstractNumId w:val="12"/>
  </w:num>
  <w:num w:numId="8">
    <w:abstractNumId w:val="5"/>
  </w:num>
  <w:num w:numId="9">
    <w:abstractNumId w:val="6"/>
  </w:num>
  <w:num w:numId="10">
    <w:abstractNumId w:val="1"/>
  </w:num>
  <w:num w:numId="11">
    <w:abstractNumId w:val="15"/>
  </w:num>
  <w:num w:numId="12">
    <w:abstractNumId w:val="7"/>
    <w:lvlOverride w:ilvl="0">
      <w:startOverride w:val="3"/>
    </w:lvlOverride>
    <w:lvlOverride w:ilvl="1">
      <w:startOverride w:val="2"/>
    </w:lvlOverride>
    <w:lvlOverride w:ilvl="2">
      <w:startOverride w:val="7"/>
    </w:lvlOverride>
  </w:num>
  <w:num w:numId="13">
    <w:abstractNumId w:val="0"/>
  </w:num>
  <w:num w:numId="14">
    <w:abstractNumId w:val="16"/>
  </w:num>
  <w:num w:numId="15">
    <w:abstractNumId w:val="13"/>
  </w:num>
  <w:num w:numId="16">
    <w:abstractNumId w:val="11"/>
  </w:num>
  <w:num w:numId="17">
    <w:abstractNumId w:val="9"/>
  </w:num>
  <w:num w:numId="18">
    <w:abstractNumId w:val="2"/>
  </w:num>
  <w:num w:numId="19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49AE"/>
    <w:rsid w:val="00001BE4"/>
    <w:rsid w:val="00006006"/>
    <w:rsid w:val="0000677B"/>
    <w:rsid w:val="00007EF6"/>
    <w:rsid w:val="000118C0"/>
    <w:rsid w:val="00011DD4"/>
    <w:rsid w:val="00013A74"/>
    <w:rsid w:val="00016CAB"/>
    <w:rsid w:val="00017385"/>
    <w:rsid w:val="00020A49"/>
    <w:rsid w:val="000222D4"/>
    <w:rsid w:val="0002237E"/>
    <w:rsid w:val="00023F32"/>
    <w:rsid w:val="000254D1"/>
    <w:rsid w:val="00025AC4"/>
    <w:rsid w:val="00025BFF"/>
    <w:rsid w:val="00026C82"/>
    <w:rsid w:val="0003060A"/>
    <w:rsid w:val="0003419E"/>
    <w:rsid w:val="0003471E"/>
    <w:rsid w:val="00037A28"/>
    <w:rsid w:val="00037B2F"/>
    <w:rsid w:val="00037BCE"/>
    <w:rsid w:val="0004281C"/>
    <w:rsid w:val="00043F2B"/>
    <w:rsid w:val="00044A93"/>
    <w:rsid w:val="00051BD0"/>
    <w:rsid w:val="000547C3"/>
    <w:rsid w:val="00055D9F"/>
    <w:rsid w:val="00060BAF"/>
    <w:rsid w:val="00061D74"/>
    <w:rsid w:val="0006389A"/>
    <w:rsid w:val="00063CFD"/>
    <w:rsid w:val="000658E0"/>
    <w:rsid w:val="00065A8D"/>
    <w:rsid w:val="00065B87"/>
    <w:rsid w:val="00066F88"/>
    <w:rsid w:val="000710A3"/>
    <w:rsid w:val="000710AD"/>
    <w:rsid w:val="00071779"/>
    <w:rsid w:val="00072F5D"/>
    <w:rsid w:val="00072FD5"/>
    <w:rsid w:val="00074DEC"/>
    <w:rsid w:val="00075004"/>
    <w:rsid w:val="00075427"/>
    <w:rsid w:val="000765E7"/>
    <w:rsid w:val="00080B65"/>
    <w:rsid w:val="00081FE1"/>
    <w:rsid w:val="000821C5"/>
    <w:rsid w:val="000825E4"/>
    <w:rsid w:val="00083A5F"/>
    <w:rsid w:val="00084422"/>
    <w:rsid w:val="00084D94"/>
    <w:rsid w:val="00087091"/>
    <w:rsid w:val="00090495"/>
    <w:rsid w:val="000904C5"/>
    <w:rsid w:val="00091B91"/>
    <w:rsid w:val="00091FC6"/>
    <w:rsid w:val="00092B1E"/>
    <w:rsid w:val="00092CDA"/>
    <w:rsid w:val="00094F82"/>
    <w:rsid w:val="00097714"/>
    <w:rsid w:val="000A0365"/>
    <w:rsid w:val="000A1A23"/>
    <w:rsid w:val="000A2051"/>
    <w:rsid w:val="000A469A"/>
    <w:rsid w:val="000A500B"/>
    <w:rsid w:val="000A678B"/>
    <w:rsid w:val="000A765E"/>
    <w:rsid w:val="000A7A95"/>
    <w:rsid w:val="000A7AF1"/>
    <w:rsid w:val="000B1BD2"/>
    <w:rsid w:val="000B6F5C"/>
    <w:rsid w:val="000C23FD"/>
    <w:rsid w:val="000C29DC"/>
    <w:rsid w:val="000C2AF0"/>
    <w:rsid w:val="000C3438"/>
    <w:rsid w:val="000C52B4"/>
    <w:rsid w:val="000C54EF"/>
    <w:rsid w:val="000C6CFB"/>
    <w:rsid w:val="000C72A5"/>
    <w:rsid w:val="000C7A0E"/>
    <w:rsid w:val="000C7DE5"/>
    <w:rsid w:val="000D029C"/>
    <w:rsid w:val="000D1A18"/>
    <w:rsid w:val="000D20A0"/>
    <w:rsid w:val="000D3650"/>
    <w:rsid w:val="000D3BD9"/>
    <w:rsid w:val="000D47B9"/>
    <w:rsid w:val="000D517A"/>
    <w:rsid w:val="000D565D"/>
    <w:rsid w:val="000E18A2"/>
    <w:rsid w:val="000E3BD9"/>
    <w:rsid w:val="000E5B05"/>
    <w:rsid w:val="000E6B51"/>
    <w:rsid w:val="000E74DC"/>
    <w:rsid w:val="000F12E4"/>
    <w:rsid w:val="000F2D2E"/>
    <w:rsid w:val="000F5B7F"/>
    <w:rsid w:val="000F7560"/>
    <w:rsid w:val="001005B6"/>
    <w:rsid w:val="001031D3"/>
    <w:rsid w:val="001039E3"/>
    <w:rsid w:val="00104F11"/>
    <w:rsid w:val="00105144"/>
    <w:rsid w:val="00105995"/>
    <w:rsid w:val="00107043"/>
    <w:rsid w:val="001112BD"/>
    <w:rsid w:val="00111F49"/>
    <w:rsid w:val="001126EA"/>
    <w:rsid w:val="00112A98"/>
    <w:rsid w:val="00114281"/>
    <w:rsid w:val="00115052"/>
    <w:rsid w:val="00116608"/>
    <w:rsid w:val="00116FD9"/>
    <w:rsid w:val="00117158"/>
    <w:rsid w:val="00117760"/>
    <w:rsid w:val="00120837"/>
    <w:rsid w:val="00121D8B"/>
    <w:rsid w:val="00121E02"/>
    <w:rsid w:val="00122719"/>
    <w:rsid w:val="0012592C"/>
    <w:rsid w:val="001265EF"/>
    <w:rsid w:val="0012793B"/>
    <w:rsid w:val="001331D0"/>
    <w:rsid w:val="00133707"/>
    <w:rsid w:val="00134961"/>
    <w:rsid w:val="001368A8"/>
    <w:rsid w:val="00136C5B"/>
    <w:rsid w:val="00137A81"/>
    <w:rsid w:val="00140C93"/>
    <w:rsid w:val="001413A0"/>
    <w:rsid w:val="00141A44"/>
    <w:rsid w:val="001425D7"/>
    <w:rsid w:val="001437B6"/>
    <w:rsid w:val="001457EA"/>
    <w:rsid w:val="00146EF4"/>
    <w:rsid w:val="00147F26"/>
    <w:rsid w:val="0015009F"/>
    <w:rsid w:val="0015087D"/>
    <w:rsid w:val="00150BCA"/>
    <w:rsid w:val="00151972"/>
    <w:rsid w:val="00151B32"/>
    <w:rsid w:val="001539AC"/>
    <w:rsid w:val="00153A09"/>
    <w:rsid w:val="001544DC"/>
    <w:rsid w:val="00154BB0"/>
    <w:rsid w:val="00154FCB"/>
    <w:rsid w:val="00155D6F"/>
    <w:rsid w:val="00155F46"/>
    <w:rsid w:val="001629E5"/>
    <w:rsid w:val="001634E9"/>
    <w:rsid w:val="00163BB1"/>
    <w:rsid w:val="00163E05"/>
    <w:rsid w:val="001654C3"/>
    <w:rsid w:val="00165515"/>
    <w:rsid w:val="00165C1B"/>
    <w:rsid w:val="00171F6E"/>
    <w:rsid w:val="00175155"/>
    <w:rsid w:val="001764AF"/>
    <w:rsid w:val="00177FD8"/>
    <w:rsid w:val="00181484"/>
    <w:rsid w:val="00181B11"/>
    <w:rsid w:val="00181E6D"/>
    <w:rsid w:val="00183F5C"/>
    <w:rsid w:val="00190168"/>
    <w:rsid w:val="00190C6E"/>
    <w:rsid w:val="00192E4E"/>
    <w:rsid w:val="001934E5"/>
    <w:rsid w:val="001935B8"/>
    <w:rsid w:val="001951F4"/>
    <w:rsid w:val="00195D2A"/>
    <w:rsid w:val="00195D77"/>
    <w:rsid w:val="0019634E"/>
    <w:rsid w:val="001A0F39"/>
    <w:rsid w:val="001A28F6"/>
    <w:rsid w:val="001A2B66"/>
    <w:rsid w:val="001A2C2C"/>
    <w:rsid w:val="001A3E4A"/>
    <w:rsid w:val="001A49EC"/>
    <w:rsid w:val="001A4F95"/>
    <w:rsid w:val="001A681C"/>
    <w:rsid w:val="001A6DEB"/>
    <w:rsid w:val="001A7800"/>
    <w:rsid w:val="001B0574"/>
    <w:rsid w:val="001B2204"/>
    <w:rsid w:val="001B2323"/>
    <w:rsid w:val="001B3055"/>
    <w:rsid w:val="001B30BF"/>
    <w:rsid w:val="001B3EC3"/>
    <w:rsid w:val="001B7F7D"/>
    <w:rsid w:val="001C3091"/>
    <w:rsid w:val="001C33A1"/>
    <w:rsid w:val="001C5CE6"/>
    <w:rsid w:val="001C655B"/>
    <w:rsid w:val="001C717A"/>
    <w:rsid w:val="001D0E95"/>
    <w:rsid w:val="001D1015"/>
    <w:rsid w:val="001D2232"/>
    <w:rsid w:val="001D256C"/>
    <w:rsid w:val="001D7299"/>
    <w:rsid w:val="001D78FA"/>
    <w:rsid w:val="001E074D"/>
    <w:rsid w:val="001E1A9F"/>
    <w:rsid w:val="001E295C"/>
    <w:rsid w:val="001E3FAB"/>
    <w:rsid w:val="001E4C6A"/>
    <w:rsid w:val="001E566B"/>
    <w:rsid w:val="001E679A"/>
    <w:rsid w:val="001E7B90"/>
    <w:rsid w:val="001F15B1"/>
    <w:rsid w:val="001F16FE"/>
    <w:rsid w:val="001F21AD"/>
    <w:rsid w:val="001F2F7A"/>
    <w:rsid w:val="001F5E0A"/>
    <w:rsid w:val="001F753A"/>
    <w:rsid w:val="00201470"/>
    <w:rsid w:val="00201E76"/>
    <w:rsid w:val="00211BBA"/>
    <w:rsid w:val="002140BF"/>
    <w:rsid w:val="00215BF4"/>
    <w:rsid w:val="00216313"/>
    <w:rsid w:val="002240E1"/>
    <w:rsid w:val="00225DA6"/>
    <w:rsid w:val="00225F1E"/>
    <w:rsid w:val="0022753B"/>
    <w:rsid w:val="002278BF"/>
    <w:rsid w:val="00233B9C"/>
    <w:rsid w:val="00234565"/>
    <w:rsid w:val="0023491C"/>
    <w:rsid w:val="002400D1"/>
    <w:rsid w:val="002402AF"/>
    <w:rsid w:val="00241373"/>
    <w:rsid w:val="00241CB5"/>
    <w:rsid w:val="00241CD0"/>
    <w:rsid w:val="002452FA"/>
    <w:rsid w:val="0024558E"/>
    <w:rsid w:val="00245C92"/>
    <w:rsid w:val="00246E34"/>
    <w:rsid w:val="0024703E"/>
    <w:rsid w:val="002475BA"/>
    <w:rsid w:val="00250940"/>
    <w:rsid w:val="00251D77"/>
    <w:rsid w:val="00257FE6"/>
    <w:rsid w:val="00260841"/>
    <w:rsid w:val="00261423"/>
    <w:rsid w:val="002621AF"/>
    <w:rsid w:val="002632DF"/>
    <w:rsid w:val="00264E13"/>
    <w:rsid w:val="00265878"/>
    <w:rsid w:val="002662A5"/>
    <w:rsid w:val="0026710D"/>
    <w:rsid w:val="002675BF"/>
    <w:rsid w:val="00270B81"/>
    <w:rsid w:val="00272039"/>
    <w:rsid w:val="00272207"/>
    <w:rsid w:val="002739F6"/>
    <w:rsid w:val="00273DB9"/>
    <w:rsid w:val="0028011B"/>
    <w:rsid w:val="00280DBF"/>
    <w:rsid w:val="002819C5"/>
    <w:rsid w:val="00282C7B"/>
    <w:rsid w:val="002858C6"/>
    <w:rsid w:val="00290181"/>
    <w:rsid w:val="002919F9"/>
    <w:rsid w:val="00291A07"/>
    <w:rsid w:val="00291B83"/>
    <w:rsid w:val="00292F25"/>
    <w:rsid w:val="0029308F"/>
    <w:rsid w:val="00293D81"/>
    <w:rsid w:val="00293FF5"/>
    <w:rsid w:val="002956FE"/>
    <w:rsid w:val="00295754"/>
    <w:rsid w:val="00295B5F"/>
    <w:rsid w:val="002961B0"/>
    <w:rsid w:val="002A0232"/>
    <w:rsid w:val="002A0C7B"/>
    <w:rsid w:val="002A19BC"/>
    <w:rsid w:val="002A1CAD"/>
    <w:rsid w:val="002A1DDB"/>
    <w:rsid w:val="002A1E12"/>
    <w:rsid w:val="002A1E8D"/>
    <w:rsid w:val="002A6F62"/>
    <w:rsid w:val="002A7557"/>
    <w:rsid w:val="002A757A"/>
    <w:rsid w:val="002B0F60"/>
    <w:rsid w:val="002B1460"/>
    <w:rsid w:val="002B1529"/>
    <w:rsid w:val="002B20BB"/>
    <w:rsid w:val="002B4D4C"/>
    <w:rsid w:val="002B524D"/>
    <w:rsid w:val="002C22AB"/>
    <w:rsid w:val="002C676D"/>
    <w:rsid w:val="002C6853"/>
    <w:rsid w:val="002C6EA9"/>
    <w:rsid w:val="002C73AE"/>
    <w:rsid w:val="002C76AF"/>
    <w:rsid w:val="002D3F8C"/>
    <w:rsid w:val="002D4D52"/>
    <w:rsid w:val="002D4DE3"/>
    <w:rsid w:val="002D5DAA"/>
    <w:rsid w:val="002D65B3"/>
    <w:rsid w:val="002D66D0"/>
    <w:rsid w:val="002D6DFC"/>
    <w:rsid w:val="002D70A2"/>
    <w:rsid w:val="002D7524"/>
    <w:rsid w:val="002E2309"/>
    <w:rsid w:val="002E235F"/>
    <w:rsid w:val="002E4944"/>
    <w:rsid w:val="002E597B"/>
    <w:rsid w:val="002E5C82"/>
    <w:rsid w:val="002E6BC2"/>
    <w:rsid w:val="002F0426"/>
    <w:rsid w:val="002F0C86"/>
    <w:rsid w:val="002F1E0D"/>
    <w:rsid w:val="002F2AD6"/>
    <w:rsid w:val="002F3D3B"/>
    <w:rsid w:val="002F58D7"/>
    <w:rsid w:val="002F6FA5"/>
    <w:rsid w:val="002F7496"/>
    <w:rsid w:val="002F786E"/>
    <w:rsid w:val="002F7F58"/>
    <w:rsid w:val="003004E4"/>
    <w:rsid w:val="00302DCA"/>
    <w:rsid w:val="00305DC1"/>
    <w:rsid w:val="00306348"/>
    <w:rsid w:val="003066D4"/>
    <w:rsid w:val="003069D9"/>
    <w:rsid w:val="003070BB"/>
    <w:rsid w:val="00307EDE"/>
    <w:rsid w:val="0031205F"/>
    <w:rsid w:val="003134FA"/>
    <w:rsid w:val="003167A2"/>
    <w:rsid w:val="0031689B"/>
    <w:rsid w:val="0031731F"/>
    <w:rsid w:val="003206F9"/>
    <w:rsid w:val="00320CC9"/>
    <w:rsid w:val="003228F0"/>
    <w:rsid w:val="00323EEA"/>
    <w:rsid w:val="0032710C"/>
    <w:rsid w:val="00330734"/>
    <w:rsid w:val="00330EA8"/>
    <w:rsid w:val="00331564"/>
    <w:rsid w:val="00332D44"/>
    <w:rsid w:val="003346DD"/>
    <w:rsid w:val="0034054C"/>
    <w:rsid w:val="003423F9"/>
    <w:rsid w:val="003438DA"/>
    <w:rsid w:val="003447C8"/>
    <w:rsid w:val="003453EB"/>
    <w:rsid w:val="003464F6"/>
    <w:rsid w:val="003467AF"/>
    <w:rsid w:val="00347A7F"/>
    <w:rsid w:val="00347BF0"/>
    <w:rsid w:val="00350B6B"/>
    <w:rsid w:val="0035224D"/>
    <w:rsid w:val="003523E9"/>
    <w:rsid w:val="0035364D"/>
    <w:rsid w:val="00355D0E"/>
    <w:rsid w:val="00361370"/>
    <w:rsid w:val="00361396"/>
    <w:rsid w:val="0036427B"/>
    <w:rsid w:val="003650E0"/>
    <w:rsid w:val="0036521E"/>
    <w:rsid w:val="003666AB"/>
    <w:rsid w:val="0036738A"/>
    <w:rsid w:val="003702AA"/>
    <w:rsid w:val="00374B2C"/>
    <w:rsid w:val="00377747"/>
    <w:rsid w:val="003777D9"/>
    <w:rsid w:val="00380E87"/>
    <w:rsid w:val="003813CB"/>
    <w:rsid w:val="0038392C"/>
    <w:rsid w:val="003860E5"/>
    <w:rsid w:val="00390A3C"/>
    <w:rsid w:val="0039192E"/>
    <w:rsid w:val="00391A79"/>
    <w:rsid w:val="00391B7A"/>
    <w:rsid w:val="003925C2"/>
    <w:rsid w:val="00393DA0"/>
    <w:rsid w:val="00394AA5"/>
    <w:rsid w:val="00395132"/>
    <w:rsid w:val="003965F8"/>
    <w:rsid w:val="00397AC5"/>
    <w:rsid w:val="003A0ADC"/>
    <w:rsid w:val="003A1322"/>
    <w:rsid w:val="003A1D26"/>
    <w:rsid w:val="003A2D74"/>
    <w:rsid w:val="003A435D"/>
    <w:rsid w:val="003A4B28"/>
    <w:rsid w:val="003A5132"/>
    <w:rsid w:val="003A64E5"/>
    <w:rsid w:val="003A78C6"/>
    <w:rsid w:val="003B07F4"/>
    <w:rsid w:val="003B1A5C"/>
    <w:rsid w:val="003B215A"/>
    <w:rsid w:val="003B27CF"/>
    <w:rsid w:val="003B2BD3"/>
    <w:rsid w:val="003B3305"/>
    <w:rsid w:val="003B6757"/>
    <w:rsid w:val="003B687D"/>
    <w:rsid w:val="003C1257"/>
    <w:rsid w:val="003C19FF"/>
    <w:rsid w:val="003C4001"/>
    <w:rsid w:val="003C4693"/>
    <w:rsid w:val="003C494B"/>
    <w:rsid w:val="003C4F77"/>
    <w:rsid w:val="003C7616"/>
    <w:rsid w:val="003C7C4B"/>
    <w:rsid w:val="003D035D"/>
    <w:rsid w:val="003D1715"/>
    <w:rsid w:val="003D2BBD"/>
    <w:rsid w:val="003D3091"/>
    <w:rsid w:val="003D5CF5"/>
    <w:rsid w:val="003D5D13"/>
    <w:rsid w:val="003D641A"/>
    <w:rsid w:val="003E00B1"/>
    <w:rsid w:val="003E3F28"/>
    <w:rsid w:val="003E4C09"/>
    <w:rsid w:val="003E5F4C"/>
    <w:rsid w:val="003E6A14"/>
    <w:rsid w:val="003E7671"/>
    <w:rsid w:val="003F02C8"/>
    <w:rsid w:val="003F2165"/>
    <w:rsid w:val="003F3FD8"/>
    <w:rsid w:val="003F4135"/>
    <w:rsid w:val="003F6BAB"/>
    <w:rsid w:val="003F7B4F"/>
    <w:rsid w:val="0041028A"/>
    <w:rsid w:val="00415158"/>
    <w:rsid w:val="0041515E"/>
    <w:rsid w:val="00416FD0"/>
    <w:rsid w:val="0041726D"/>
    <w:rsid w:val="00417E26"/>
    <w:rsid w:val="004208EE"/>
    <w:rsid w:val="00420A20"/>
    <w:rsid w:val="00422BE7"/>
    <w:rsid w:val="00423B0A"/>
    <w:rsid w:val="004256A4"/>
    <w:rsid w:val="0042579C"/>
    <w:rsid w:val="00426EBD"/>
    <w:rsid w:val="00427B9A"/>
    <w:rsid w:val="00431192"/>
    <w:rsid w:val="00431EE9"/>
    <w:rsid w:val="00432786"/>
    <w:rsid w:val="00432A16"/>
    <w:rsid w:val="00432AD7"/>
    <w:rsid w:val="00432EAA"/>
    <w:rsid w:val="004344B6"/>
    <w:rsid w:val="0043480C"/>
    <w:rsid w:val="00435A6F"/>
    <w:rsid w:val="004365F7"/>
    <w:rsid w:val="0043673A"/>
    <w:rsid w:val="00441450"/>
    <w:rsid w:val="00443E0D"/>
    <w:rsid w:val="004461AF"/>
    <w:rsid w:val="00446CC8"/>
    <w:rsid w:val="004470BA"/>
    <w:rsid w:val="0045021E"/>
    <w:rsid w:val="00450392"/>
    <w:rsid w:val="00451C59"/>
    <w:rsid w:val="00451C86"/>
    <w:rsid w:val="0045440F"/>
    <w:rsid w:val="0045506E"/>
    <w:rsid w:val="004562E4"/>
    <w:rsid w:val="004642E8"/>
    <w:rsid w:val="0047305C"/>
    <w:rsid w:val="00474707"/>
    <w:rsid w:val="00475F89"/>
    <w:rsid w:val="00476E0F"/>
    <w:rsid w:val="004808D7"/>
    <w:rsid w:val="00482E49"/>
    <w:rsid w:val="00484895"/>
    <w:rsid w:val="00485D23"/>
    <w:rsid w:val="004874F2"/>
    <w:rsid w:val="004902A5"/>
    <w:rsid w:val="004914C4"/>
    <w:rsid w:val="00491EA5"/>
    <w:rsid w:val="00495A4B"/>
    <w:rsid w:val="004966C3"/>
    <w:rsid w:val="004A09E4"/>
    <w:rsid w:val="004A1F90"/>
    <w:rsid w:val="004A4265"/>
    <w:rsid w:val="004A7DE1"/>
    <w:rsid w:val="004B0294"/>
    <w:rsid w:val="004B22D7"/>
    <w:rsid w:val="004B2C2D"/>
    <w:rsid w:val="004B51AB"/>
    <w:rsid w:val="004B55A0"/>
    <w:rsid w:val="004C6098"/>
    <w:rsid w:val="004C7F5F"/>
    <w:rsid w:val="004D063D"/>
    <w:rsid w:val="004D24E4"/>
    <w:rsid w:val="004D27CA"/>
    <w:rsid w:val="004D3550"/>
    <w:rsid w:val="004D67CA"/>
    <w:rsid w:val="004E1753"/>
    <w:rsid w:val="004E26A0"/>
    <w:rsid w:val="004E31AF"/>
    <w:rsid w:val="004F10A7"/>
    <w:rsid w:val="004F13C7"/>
    <w:rsid w:val="004F26E9"/>
    <w:rsid w:val="004F2ED9"/>
    <w:rsid w:val="004F3ECC"/>
    <w:rsid w:val="004F430C"/>
    <w:rsid w:val="004F6444"/>
    <w:rsid w:val="004F7005"/>
    <w:rsid w:val="005021A4"/>
    <w:rsid w:val="00503387"/>
    <w:rsid w:val="005040EB"/>
    <w:rsid w:val="00505007"/>
    <w:rsid w:val="00507664"/>
    <w:rsid w:val="00511115"/>
    <w:rsid w:val="00511774"/>
    <w:rsid w:val="00511998"/>
    <w:rsid w:val="00511CEC"/>
    <w:rsid w:val="005139ED"/>
    <w:rsid w:val="00514B87"/>
    <w:rsid w:val="005159BF"/>
    <w:rsid w:val="005172C6"/>
    <w:rsid w:val="005210CC"/>
    <w:rsid w:val="00521AE9"/>
    <w:rsid w:val="00523205"/>
    <w:rsid w:val="00524967"/>
    <w:rsid w:val="005261FD"/>
    <w:rsid w:val="00526CFC"/>
    <w:rsid w:val="00533AE6"/>
    <w:rsid w:val="00534AF4"/>
    <w:rsid w:val="00534BC8"/>
    <w:rsid w:val="005356AA"/>
    <w:rsid w:val="0054106F"/>
    <w:rsid w:val="0054265C"/>
    <w:rsid w:val="00542C4F"/>
    <w:rsid w:val="005431FB"/>
    <w:rsid w:val="00543703"/>
    <w:rsid w:val="00544786"/>
    <w:rsid w:val="00544BAA"/>
    <w:rsid w:val="00545396"/>
    <w:rsid w:val="00546F87"/>
    <w:rsid w:val="00550AB8"/>
    <w:rsid w:val="00550CD1"/>
    <w:rsid w:val="00553B48"/>
    <w:rsid w:val="00554730"/>
    <w:rsid w:val="0055570B"/>
    <w:rsid w:val="0056130C"/>
    <w:rsid w:val="00562FF5"/>
    <w:rsid w:val="00564A2E"/>
    <w:rsid w:val="00570727"/>
    <w:rsid w:val="005707C5"/>
    <w:rsid w:val="005714F7"/>
    <w:rsid w:val="0057368D"/>
    <w:rsid w:val="00573C05"/>
    <w:rsid w:val="00576905"/>
    <w:rsid w:val="005776F3"/>
    <w:rsid w:val="00577E40"/>
    <w:rsid w:val="005811C4"/>
    <w:rsid w:val="00581431"/>
    <w:rsid w:val="0058240E"/>
    <w:rsid w:val="00582A14"/>
    <w:rsid w:val="005834A5"/>
    <w:rsid w:val="00583F18"/>
    <w:rsid w:val="00587447"/>
    <w:rsid w:val="00591018"/>
    <w:rsid w:val="005918DB"/>
    <w:rsid w:val="0059215F"/>
    <w:rsid w:val="00592CD9"/>
    <w:rsid w:val="005936FE"/>
    <w:rsid w:val="00594DE8"/>
    <w:rsid w:val="00596BB4"/>
    <w:rsid w:val="00597376"/>
    <w:rsid w:val="005A099C"/>
    <w:rsid w:val="005A2BFC"/>
    <w:rsid w:val="005A4A4D"/>
    <w:rsid w:val="005A4D33"/>
    <w:rsid w:val="005A68F3"/>
    <w:rsid w:val="005B08D1"/>
    <w:rsid w:val="005B2BEB"/>
    <w:rsid w:val="005B67FC"/>
    <w:rsid w:val="005C019C"/>
    <w:rsid w:val="005C1662"/>
    <w:rsid w:val="005C19FE"/>
    <w:rsid w:val="005C2F0F"/>
    <w:rsid w:val="005C4F32"/>
    <w:rsid w:val="005C50FC"/>
    <w:rsid w:val="005C5577"/>
    <w:rsid w:val="005C6B03"/>
    <w:rsid w:val="005C7A36"/>
    <w:rsid w:val="005D0118"/>
    <w:rsid w:val="005D03C3"/>
    <w:rsid w:val="005D09C1"/>
    <w:rsid w:val="005D11CD"/>
    <w:rsid w:val="005D1376"/>
    <w:rsid w:val="005D1DD4"/>
    <w:rsid w:val="005D4652"/>
    <w:rsid w:val="005D4F08"/>
    <w:rsid w:val="005D6895"/>
    <w:rsid w:val="005D73DB"/>
    <w:rsid w:val="005E0991"/>
    <w:rsid w:val="005E0F25"/>
    <w:rsid w:val="005E12BF"/>
    <w:rsid w:val="005E2B37"/>
    <w:rsid w:val="005E32DC"/>
    <w:rsid w:val="005E3A4C"/>
    <w:rsid w:val="005E3B2A"/>
    <w:rsid w:val="005E3C65"/>
    <w:rsid w:val="005E434F"/>
    <w:rsid w:val="005E5262"/>
    <w:rsid w:val="005E667E"/>
    <w:rsid w:val="005E76BB"/>
    <w:rsid w:val="005F011A"/>
    <w:rsid w:val="005F2199"/>
    <w:rsid w:val="005F2394"/>
    <w:rsid w:val="005F2693"/>
    <w:rsid w:val="005F330C"/>
    <w:rsid w:val="005F3C20"/>
    <w:rsid w:val="005F721B"/>
    <w:rsid w:val="00600C8F"/>
    <w:rsid w:val="00600C9E"/>
    <w:rsid w:val="00602D7B"/>
    <w:rsid w:val="00603EE3"/>
    <w:rsid w:val="00604DD0"/>
    <w:rsid w:val="006060C0"/>
    <w:rsid w:val="0060642A"/>
    <w:rsid w:val="0060651B"/>
    <w:rsid w:val="00612F34"/>
    <w:rsid w:val="0061308A"/>
    <w:rsid w:val="00613579"/>
    <w:rsid w:val="00613ED8"/>
    <w:rsid w:val="006148B5"/>
    <w:rsid w:val="00615377"/>
    <w:rsid w:val="00621B7E"/>
    <w:rsid w:val="00621C39"/>
    <w:rsid w:val="006223A9"/>
    <w:rsid w:val="00623122"/>
    <w:rsid w:val="00626225"/>
    <w:rsid w:val="0063196A"/>
    <w:rsid w:val="0063344D"/>
    <w:rsid w:val="0063426F"/>
    <w:rsid w:val="00636910"/>
    <w:rsid w:val="00636EBE"/>
    <w:rsid w:val="00637648"/>
    <w:rsid w:val="0064130A"/>
    <w:rsid w:val="00643A37"/>
    <w:rsid w:val="006443F3"/>
    <w:rsid w:val="006445C6"/>
    <w:rsid w:val="00645820"/>
    <w:rsid w:val="00645B8F"/>
    <w:rsid w:val="00645DBE"/>
    <w:rsid w:val="006469C1"/>
    <w:rsid w:val="00646F58"/>
    <w:rsid w:val="006513CD"/>
    <w:rsid w:val="006514C7"/>
    <w:rsid w:val="006527DA"/>
    <w:rsid w:val="00652EE0"/>
    <w:rsid w:val="00655459"/>
    <w:rsid w:val="00655F42"/>
    <w:rsid w:val="0065613D"/>
    <w:rsid w:val="00656754"/>
    <w:rsid w:val="00656B4A"/>
    <w:rsid w:val="00656C08"/>
    <w:rsid w:val="00657AF0"/>
    <w:rsid w:val="006607CA"/>
    <w:rsid w:val="00660D3C"/>
    <w:rsid w:val="00661241"/>
    <w:rsid w:val="00661642"/>
    <w:rsid w:val="006619DC"/>
    <w:rsid w:val="00664BEF"/>
    <w:rsid w:val="006664C3"/>
    <w:rsid w:val="00666B1E"/>
    <w:rsid w:val="00667DEC"/>
    <w:rsid w:val="00670561"/>
    <w:rsid w:val="0067109A"/>
    <w:rsid w:val="00673871"/>
    <w:rsid w:val="00674798"/>
    <w:rsid w:val="00680455"/>
    <w:rsid w:val="006808F5"/>
    <w:rsid w:val="0068101A"/>
    <w:rsid w:val="00681BC0"/>
    <w:rsid w:val="00683ED6"/>
    <w:rsid w:val="00687A5F"/>
    <w:rsid w:val="00690639"/>
    <w:rsid w:val="00690AAF"/>
    <w:rsid w:val="0069121B"/>
    <w:rsid w:val="00691969"/>
    <w:rsid w:val="00691A23"/>
    <w:rsid w:val="00693C6F"/>
    <w:rsid w:val="00694170"/>
    <w:rsid w:val="00694846"/>
    <w:rsid w:val="00695337"/>
    <w:rsid w:val="00695AAF"/>
    <w:rsid w:val="006969DA"/>
    <w:rsid w:val="00697730"/>
    <w:rsid w:val="006A1E02"/>
    <w:rsid w:val="006A1F58"/>
    <w:rsid w:val="006A2382"/>
    <w:rsid w:val="006A26A0"/>
    <w:rsid w:val="006A2884"/>
    <w:rsid w:val="006A647E"/>
    <w:rsid w:val="006A667A"/>
    <w:rsid w:val="006A7DCF"/>
    <w:rsid w:val="006B210B"/>
    <w:rsid w:val="006B2838"/>
    <w:rsid w:val="006B2F47"/>
    <w:rsid w:val="006B32D1"/>
    <w:rsid w:val="006B4D1A"/>
    <w:rsid w:val="006B6128"/>
    <w:rsid w:val="006B65AE"/>
    <w:rsid w:val="006B6CB8"/>
    <w:rsid w:val="006B777A"/>
    <w:rsid w:val="006B7D73"/>
    <w:rsid w:val="006B7EAC"/>
    <w:rsid w:val="006C4434"/>
    <w:rsid w:val="006C4802"/>
    <w:rsid w:val="006C5714"/>
    <w:rsid w:val="006C59D9"/>
    <w:rsid w:val="006C65D6"/>
    <w:rsid w:val="006C69C6"/>
    <w:rsid w:val="006D01C6"/>
    <w:rsid w:val="006D0829"/>
    <w:rsid w:val="006D12F4"/>
    <w:rsid w:val="006D24A4"/>
    <w:rsid w:val="006D3321"/>
    <w:rsid w:val="006D3D70"/>
    <w:rsid w:val="006D4469"/>
    <w:rsid w:val="006D57EC"/>
    <w:rsid w:val="006D6004"/>
    <w:rsid w:val="006D6107"/>
    <w:rsid w:val="006D73CC"/>
    <w:rsid w:val="006D78C5"/>
    <w:rsid w:val="006D78E3"/>
    <w:rsid w:val="006E3B5F"/>
    <w:rsid w:val="006E5367"/>
    <w:rsid w:val="006E611C"/>
    <w:rsid w:val="006F05B3"/>
    <w:rsid w:val="006F06D0"/>
    <w:rsid w:val="006F16FF"/>
    <w:rsid w:val="006F3071"/>
    <w:rsid w:val="006F30AF"/>
    <w:rsid w:val="006F3335"/>
    <w:rsid w:val="007004F2"/>
    <w:rsid w:val="007026E1"/>
    <w:rsid w:val="0070282B"/>
    <w:rsid w:val="00706312"/>
    <w:rsid w:val="00706988"/>
    <w:rsid w:val="0071137C"/>
    <w:rsid w:val="007114B4"/>
    <w:rsid w:val="00712A5C"/>
    <w:rsid w:val="007141D5"/>
    <w:rsid w:val="00714D31"/>
    <w:rsid w:val="00717887"/>
    <w:rsid w:val="00717C9E"/>
    <w:rsid w:val="00717E53"/>
    <w:rsid w:val="00720F1B"/>
    <w:rsid w:val="00720F71"/>
    <w:rsid w:val="007227E8"/>
    <w:rsid w:val="00722EB5"/>
    <w:rsid w:val="0072350B"/>
    <w:rsid w:val="00723B6B"/>
    <w:rsid w:val="0072420A"/>
    <w:rsid w:val="00724D4A"/>
    <w:rsid w:val="0072536D"/>
    <w:rsid w:val="007262B0"/>
    <w:rsid w:val="00731270"/>
    <w:rsid w:val="007319B0"/>
    <w:rsid w:val="00731B01"/>
    <w:rsid w:val="00732499"/>
    <w:rsid w:val="0073281B"/>
    <w:rsid w:val="00734A13"/>
    <w:rsid w:val="00736960"/>
    <w:rsid w:val="0073733C"/>
    <w:rsid w:val="00737E32"/>
    <w:rsid w:val="00741AD2"/>
    <w:rsid w:val="00741BE9"/>
    <w:rsid w:val="00742B11"/>
    <w:rsid w:val="00745816"/>
    <w:rsid w:val="00745C1D"/>
    <w:rsid w:val="00745C49"/>
    <w:rsid w:val="00746830"/>
    <w:rsid w:val="00750768"/>
    <w:rsid w:val="00750E10"/>
    <w:rsid w:val="00751D16"/>
    <w:rsid w:val="00753F09"/>
    <w:rsid w:val="0075453D"/>
    <w:rsid w:val="00755266"/>
    <w:rsid w:val="007563D7"/>
    <w:rsid w:val="007603C4"/>
    <w:rsid w:val="00760734"/>
    <w:rsid w:val="00760CDA"/>
    <w:rsid w:val="00771736"/>
    <w:rsid w:val="00771FB7"/>
    <w:rsid w:val="00772080"/>
    <w:rsid w:val="0077423C"/>
    <w:rsid w:val="00774877"/>
    <w:rsid w:val="007768BD"/>
    <w:rsid w:val="00777CCD"/>
    <w:rsid w:val="00784877"/>
    <w:rsid w:val="00784E51"/>
    <w:rsid w:val="0078548B"/>
    <w:rsid w:val="00785765"/>
    <w:rsid w:val="007867D7"/>
    <w:rsid w:val="0078714D"/>
    <w:rsid w:val="00787816"/>
    <w:rsid w:val="00787CE7"/>
    <w:rsid w:val="00791D04"/>
    <w:rsid w:val="00791E4E"/>
    <w:rsid w:val="00792271"/>
    <w:rsid w:val="00794294"/>
    <w:rsid w:val="00795D84"/>
    <w:rsid w:val="007961AF"/>
    <w:rsid w:val="007974A4"/>
    <w:rsid w:val="007A0AF0"/>
    <w:rsid w:val="007A1883"/>
    <w:rsid w:val="007A2445"/>
    <w:rsid w:val="007A42D4"/>
    <w:rsid w:val="007A531D"/>
    <w:rsid w:val="007A58A5"/>
    <w:rsid w:val="007A614A"/>
    <w:rsid w:val="007B29F4"/>
    <w:rsid w:val="007B2EA5"/>
    <w:rsid w:val="007B695F"/>
    <w:rsid w:val="007B72F0"/>
    <w:rsid w:val="007B7B84"/>
    <w:rsid w:val="007C0A06"/>
    <w:rsid w:val="007C0C8F"/>
    <w:rsid w:val="007C108B"/>
    <w:rsid w:val="007C1440"/>
    <w:rsid w:val="007C295D"/>
    <w:rsid w:val="007C3083"/>
    <w:rsid w:val="007C319A"/>
    <w:rsid w:val="007C40D5"/>
    <w:rsid w:val="007C4565"/>
    <w:rsid w:val="007C4EDC"/>
    <w:rsid w:val="007C628B"/>
    <w:rsid w:val="007C648D"/>
    <w:rsid w:val="007C6596"/>
    <w:rsid w:val="007C7B2F"/>
    <w:rsid w:val="007D052C"/>
    <w:rsid w:val="007D13EA"/>
    <w:rsid w:val="007D1750"/>
    <w:rsid w:val="007D2138"/>
    <w:rsid w:val="007D413E"/>
    <w:rsid w:val="007D5ECF"/>
    <w:rsid w:val="007D795F"/>
    <w:rsid w:val="007E11A3"/>
    <w:rsid w:val="007E1322"/>
    <w:rsid w:val="007E1D09"/>
    <w:rsid w:val="007E27AE"/>
    <w:rsid w:val="007E2EEF"/>
    <w:rsid w:val="007E36B9"/>
    <w:rsid w:val="007F24C8"/>
    <w:rsid w:val="007F320D"/>
    <w:rsid w:val="007F5626"/>
    <w:rsid w:val="007F701A"/>
    <w:rsid w:val="007F7B3E"/>
    <w:rsid w:val="00800830"/>
    <w:rsid w:val="00801F5E"/>
    <w:rsid w:val="008021D5"/>
    <w:rsid w:val="00805042"/>
    <w:rsid w:val="008059B0"/>
    <w:rsid w:val="00805AC1"/>
    <w:rsid w:val="00805D83"/>
    <w:rsid w:val="00806137"/>
    <w:rsid w:val="0081016D"/>
    <w:rsid w:val="00812C19"/>
    <w:rsid w:val="00812C4F"/>
    <w:rsid w:val="0081337C"/>
    <w:rsid w:val="008139FF"/>
    <w:rsid w:val="008141D6"/>
    <w:rsid w:val="008146E0"/>
    <w:rsid w:val="00814AA2"/>
    <w:rsid w:val="00820134"/>
    <w:rsid w:val="00820661"/>
    <w:rsid w:val="00820C8D"/>
    <w:rsid w:val="00822376"/>
    <w:rsid w:val="00824207"/>
    <w:rsid w:val="00824496"/>
    <w:rsid w:val="00826074"/>
    <w:rsid w:val="00833B82"/>
    <w:rsid w:val="0083405F"/>
    <w:rsid w:val="00835C17"/>
    <w:rsid w:val="008374BD"/>
    <w:rsid w:val="00840ED5"/>
    <w:rsid w:val="0084110E"/>
    <w:rsid w:val="00843DDC"/>
    <w:rsid w:val="008445D5"/>
    <w:rsid w:val="008451BE"/>
    <w:rsid w:val="00850E2E"/>
    <w:rsid w:val="00854FDC"/>
    <w:rsid w:val="00855FF1"/>
    <w:rsid w:val="008564A4"/>
    <w:rsid w:val="00857BAB"/>
    <w:rsid w:val="00857CB6"/>
    <w:rsid w:val="0086105A"/>
    <w:rsid w:val="00862047"/>
    <w:rsid w:val="00864016"/>
    <w:rsid w:val="00865222"/>
    <w:rsid w:val="008652AB"/>
    <w:rsid w:val="00866946"/>
    <w:rsid w:val="00866A9B"/>
    <w:rsid w:val="00871B1A"/>
    <w:rsid w:val="0087341C"/>
    <w:rsid w:val="008736BA"/>
    <w:rsid w:val="00874EC4"/>
    <w:rsid w:val="00875988"/>
    <w:rsid w:val="0087644D"/>
    <w:rsid w:val="008773C2"/>
    <w:rsid w:val="00877502"/>
    <w:rsid w:val="00877A74"/>
    <w:rsid w:val="008800D8"/>
    <w:rsid w:val="00881D53"/>
    <w:rsid w:val="00881F42"/>
    <w:rsid w:val="0088218F"/>
    <w:rsid w:val="0088305C"/>
    <w:rsid w:val="00884091"/>
    <w:rsid w:val="0088492E"/>
    <w:rsid w:val="00887270"/>
    <w:rsid w:val="00887433"/>
    <w:rsid w:val="0088774C"/>
    <w:rsid w:val="008908E5"/>
    <w:rsid w:val="008923B2"/>
    <w:rsid w:val="00893C26"/>
    <w:rsid w:val="008950CF"/>
    <w:rsid w:val="00896961"/>
    <w:rsid w:val="00896DB0"/>
    <w:rsid w:val="00897BB1"/>
    <w:rsid w:val="008A15CF"/>
    <w:rsid w:val="008A2AF9"/>
    <w:rsid w:val="008A2BAC"/>
    <w:rsid w:val="008A3430"/>
    <w:rsid w:val="008A4B0B"/>
    <w:rsid w:val="008A4FE3"/>
    <w:rsid w:val="008A56DB"/>
    <w:rsid w:val="008A65D6"/>
    <w:rsid w:val="008A6E85"/>
    <w:rsid w:val="008A753E"/>
    <w:rsid w:val="008A7696"/>
    <w:rsid w:val="008B04F8"/>
    <w:rsid w:val="008B0931"/>
    <w:rsid w:val="008B0936"/>
    <w:rsid w:val="008B0E84"/>
    <w:rsid w:val="008B38FE"/>
    <w:rsid w:val="008B64A1"/>
    <w:rsid w:val="008C056D"/>
    <w:rsid w:val="008C408C"/>
    <w:rsid w:val="008C4697"/>
    <w:rsid w:val="008C578F"/>
    <w:rsid w:val="008C6C2B"/>
    <w:rsid w:val="008C7051"/>
    <w:rsid w:val="008D0095"/>
    <w:rsid w:val="008D1DDA"/>
    <w:rsid w:val="008D27A2"/>
    <w:rsid w:val="008D353C"/>
    <w:rsid w:val="008D3975"/>
    <w:rsid w:val="008D48FF"/>
    <w:rsid w:val="008D4C1E"/>
    <w:rsid w:val="008D55D3"/>
    <w:rsid w:val="008E19C8"/>
    <w:rsid w:val="008E3365"/>
    <w:rsid w:val="008E465D"/>
    <w:rsid w:val="008E54FC"/>
    <w:rsid w:val="008E578C"/>
    <w:rsid w:val="008E5E75"/>
    <w:rsid w:val="008E615D"/>
    <w:rsid w:val="008E61D5"/>
    <w:rsid w:val="008E62F3"/>
    <w:rsid w:val="008E77C0"/>
    <w:rsid w:val="008E7BD4"/>
    <w:rsid w:val="008F276E"/>
    <w:rsid w:val="008F3245"/>
    <w:rsid w:val="008F33A7"/>
    <w:rsid w:val="008F3963"/>
    <w:rsid w:val="008F4353"/>
    <w:rsid w:val="008F4805"/>
    <w:rsid w:val="008F49CB"/>
    <w:rsid w:val="008F4E3D"/>
    <w:rsid w:val="008F69DE"/>
    <w:rsid w:val="008F7AE6"/>
    <w:rsid w:val="00902E4E"/>
    <w:rsid w:val="00903F3C"/>
    <w:rsid w:val="009049E0"/>
    <w:rsid w:val="0090500B"/>
    <w:rsid w:val="00906565"/>
    <w:rsid w:val="009077AC"/>
    <w:rsid w:val="00911701"/>
    <w:rsid w:val="00912310"/>
    <w:rsid w:val="00912D9C"/>
    <w:rsid w:val="009141FF"/>
    <w:rsid w:val="009149A3"/>
    <w:rsid w:val="009154BF"/>
    <w:rsid w:val="00920E46"/>
    <w:rsid w:val="009227D2"/>
    <w:rsid w:val="00925857"/>
    <w:rsid w:val="00930EE6"/>
    <w:rsid w:val="00932EFB"/>
    <w:rsid w:val="009337D9"/>
    <w:rsid w:val="009339A2"/>
    <w:rsid w:val="00933BEB"/>
    <w:rsid w:val="009357CF"/>
    <w:rsid w:val="00935804"/>
    <w:rsid w:val="00935F58"/>
    <w:rsid w:val="009360D4"/>
    <w:rsid w:val="0093614F"/>
    <w:rsid w:val="00937B62"/>
    <w:rsid w:val="00940260"/>
    <w:rsid w:val="00940C99"/>
    <w:rsid w:val="009415AC"/>
    <w:rsid w:val="00943261"/>
    <w:rsid w:val="0094620A"/>
    <w:rsid w:val="009466BC"/>
    <w:rsid w:val="00947829"/>
    <w:rsid w:val="009501E1"/>
    <w:rsid w:val="00950A85"/>
    <w:rsid w:val="009524D7"/>
    <w:rsid w:val="0095306C"/>
    <w:rsid w:val="00954EE4"/>
    <w:rsid w:val="00955454"/>
    <w:rsid w:val="0095688D"/>
    <w:rsid w:val="00956D67"/>
    <w:rsid w:val="0095702E"/>
    <w:rsid w:val="0096266F"/>
    <w:rsid w:val="00962F21"/>
    <w:rsid w:val="00963C53"/>
    <w:rsid w:val="00964753"/>
    <w:rsid w:val="00965F3B"/>
    <w:rsid w:val="00966558"/>
    <w:rsid w:val="0096773E"/>
    <w:rsid w:val="009715CD"/>
    <w:rsid w:val="00973784"/>
    <w:rsid w:val="00974036"/>
    <w:rsid w:val="0097521F"/>
    <w:rsid w:val="00975C82"/>
    <w:rsid w:val="00976B9A"/>
    <w:rsid w:val="00976BCD"/>
    <w:rsid w:val="00980B8A"/>
    <w:rsid w:val="0098651A"/>
    <w:rsid w:val="009878FD"/>
    <w:rsid w:val="00991A4C"/>
    <w:rsid w:val="00992ED0"/>
    <w:rsid w:val="00993894"/>
    <w:rsid w:val="0099480E"/>
    <w:rsid w:val="00994823"/>
    <w:rsid w:val="00994B66"/>
    <w:rsid w:val="00994D52"/>
    <w:rsid w:val="009950EF"/>
    <w:rsid w:val="0099540A"/>
    <w:rsid w:val="009954AB"/>
    <w:rsid w:val="00995C25"/>
    <w:rsid w:val="00996223"/>
    <w:rsid w:val="009972D8"/>
    <w:rsid w:val="009975E9"/>
    <w:rsid w:val="00997B05"/>
    <w:rsid w:val="009A429E"/>
    <w:rsid w:val="009A5202"/>
    <w:rsid w:val="009A5EFE"/>
    <w:rsid w:val="009A7ED5"/>
    <w:rsid w:val="009B09D1"/>
    <w:rsid w:val="009B1DB6"/>
    <w:rsid w:val="009B2CEF"/>
    <w:rsid w:val="009B3AB1"/>
    <w:rsid w:val="009B4442"/>
    <w:rsid w:val="009B45CA"/>
    <w:rsid w:val="009B680E"/>
    <w:rsid w:val="009C22C0"/>
    <w:rsid w:val="009C3DF0"/>
    <w:rsid w:val="009C544D"/>
    <w:rsid w:val="009C5E07"/>
    <w:rsid w:val="009C5EB4"/>
    <w:rsid w:val="009C6A37"/>
    <w:rsid w:val="009D01EC"/>
    <w:rsid w:val="009D0D8A"/>
    <w:rsid w:val="009D1BFB"/>
    <w:rsid w:val="009D1C3F"/>
    <w:rsid w:val="009D3974"/>
    <w:rsid w:val="009D5C17"/>
    <w:rsid w:val="009E07A8"/>
    <w:rsid w:val="009E2BA7"/>
    <w:rsid w:val="009E30F0"/>
    <w:rsid w:val="009E41B8"/>
    <w:rsid w:val="009E45C9"/>
    <w:rsid w:val="009E4B29"/>
    <w:rsid w:val="009E4BD8"/>
    <w:rsid w:val="009E4FFD"/>
    <w:rsid w:val="009E7919"/>
    <w:rsid w:val="009F0452"/>
    <w:rsid w:val="009F096C"/>
    <w:rsid w:val="009F0C90"/>
    <w:rsid w:val="009F1DB8"/>
    <w:rsid w:val="009F1F82"/>
    <w:rsid w:val="009F23D7"/>
    <w:rsid w:val="009F2E16"/>
    <w:rsid w:val="009F31AA"/>
    <w:rsid w:val="009F3918"/>
    <w:rsid w:val="009F3CB2"/>
    <w:rsid w:val="009F5861"/>
    <w:rsid w:val="00A03E48"/>
    <w:rsid w:val="00A03FB4"/>
    <w:rsid w:val="00A04F57"/>
    <w:rsid w:val="00A05281"/>
    <w:rsid w:val="00A07AC0"/>
    <w:rsid w:val="00A10270"/>
    <w:rsid w:val="00A11331"/>
    <w:rsid w:val="00A113FD"/>
    <w:rsid w:val="00A1218B"/>
    <w:rsid w:val="00A13DB4"/>
    <w:rsid w:val="00A1442B"/>
    <w:rsid w:val="00A1484A"/>
    <w:rsid w:val="00A1699A"/>
    <w:rsid w:val="00A207D7"/>
    <w:rsid w:val="00A23B91"/>
    <w:rsid w:val="00A25102"/>
    <w:rsid w:val="00A26B11"/>
    <w:rsid w:val="00A2766D"/>
    <w:rsid w:val="00A30F0C"/>
    <w:rsid w:val="00A32893"/>
    <w:rsid w:val="00A32C2B"/>
    <w:rsid w:val="00A35136"/>
    <w:rsid w:val="00A35336"/>
    <w:rsid w:val="00A355AB"/>
    <w:rsid w:val="00A35DC4"/>
    <w:rsid w:val="00A36778"/>
    <w:rsid w:val="00A40589"/>
    <w:rsid w:val="00A408C1"/>
    <w:rsid w:val="00A423FB"/>
    <w:rsid w:val="00A42976"/>
    <w:rsid w:val="00A42A48"/>
    <w:rsid w:val="00A42D2B"/>
    <w:rsid w:val="00A450A4"/>
    <w:rsid w:val="00A45878"/>
    <w:rsid w:val="00A45D9F"/>
    <w:rsid w:val="00A464E1"/>
    <w:rsid w:val="00A47942"/>
    <w:rsid w:val="00A47CA8"/>
    <w:rsid w:val="00A503EA"/>
    <w:rsid w:val="00A50C80"/>
    <w:rsid w:val="00A5439F"/>
    <w:rsid w:val="00A5454E"/>
    <w:rsid w:val="00A55F25"/>
    <w:rsid w:val="00A55F5C"/>
    <w:rsid w:val="00A561E0"/>
    <w:rsid w:val="00A56745"/>
    <w:rsid w:val="00A6189B"/>
    <w:rsid w:val="00A622E6"/>
    <w:rsid w:val="00A62A7A"/>
    <w:rsid w:val="00A63F0A"/>
    <w:rsid w:val="00A64066"/>
    <w:rsid w:val="00A640AB"/>
    <w:rsid w:val="00A656AE"/>
    <w:rsid w:val="00A65C21"/>
    <w:rsid w:val="00A65CD5"/>
    <w:rsid w:val="00A6622D"/>
    <w:rsid w:val="00A66A2D"/>
    <w:rsid w:val="00A6716A"/>
    <w:rsid w:val="00A67887"/>
    <w:rsid w:val="00A67956"/>
    <w:rsid w:val="00A67BA1"/>
    <w:rsid w:val="00A71FAA"/>
    <w:rsid w:val="00A739C0"/>
    <w:rsid w:val="00A769FA"/>
    <w:rsid w:val="00A770E7"/>
    <w:rsid w:val="00A77CB1"/>
    <w:rsid w:val="00A77F92"/>
    <w:rsid w:val="00A81380"/>
    <w:rsid w:val="00A8165F"/>
    <w:rsid w:val="00A81869"/>
    <w:rsid w:val="00A819D3"/>
    <w:rsid w:val="00A81C92"/>
    <w:rsid w:val="00A8210B"/>
    <w:rsid w:val="00A82972"/>
    <w:rsid w:val="00A82B67"/>
    <w:rsid w:val="00A82FB2"/>
    <w:rsid w:val="00A85247"/>
    <w:rsid w:val="00A87552"/>
    <w:rsid w:val="00A91A36"/>
    <w:rsid w:val="00A91C62"/>
    <w:rsid w:val="00A92110"/>
    <w:rsid w:val="00A92F3A"/>
    <w:rsid w:val="00A94477"/>
    <w:rsid w:val="00A9606C"/>
    <w:rsid w:val="00A9648C"/>
    <w:rsid w:val="00A966A0"/>
    <w:rsid w:val="00A96AAB"/>
    <w:rsid w:val="00A974DD"/>
    <w:rsid w:val="00AA36CE"/>
    <w:rsid w:val="00AA4633"/>
    <w:rsid w:val="00AA4D3D"/>
    <w:rsid w:val="00AA52E7"/>
    <w:rsid w:val="00AA5466"/>
    <w:rsid w:val="00AA5678"/>
    <w:rsid w:val="00AA6EC5"/>
    <w:rsid w:val="00AB06EE"/>
    <w:rsid w:val="00AB2880"/>
    <w:rsid w:val="00AB7D9D"/>
    <w:rsid w:val="00AB7F5C"/>
    <w:rsid w:val="00AC0B60"/>
    <w:rsid w:val="00AC35E9"/>
    <w:rsid w:val="00AC53AD"/>
    <w:rsid w:val="00AC5882"/>
    <w:rsid w:val="00AC6254"/>
    <w:rsid w:val="00AC7B5F"/>
    <w:rsid w:val="00AD173A"/>
    <w:rsid w:val="00AD281D"/>
    <w:rsid w:val="00AD6C3F"/>
    <w:rsid w:val="00AD6C5F"/>
    <w:rsid w:val="00AD6E34"/>
    <w:rsid w:val="00AD7AAE"/>
    <w:rsid w:val="00AD7CF6"/>
    <w:rsid w:val="00AE2296"/>
    <w:rsid w:val="00AE2AAD"/>
    <w:rsid w:val="00AE3216"/>
    <w:rsid w:val="00AE344C"/>
    <w:rsid w:val="00AE46D8"/>
    <w:rsid w:val="00AF1002"/>
    <w:rsid w:val="00AF1B4A"/>
    <w:rsid w:val="00AF1C75"/>
    <w:rsid w:val="00AF1CDD"/>
    <w:rsid w:val="00AF2EF9"/>
    <w:rsid w:val="00AF525B"/>
    <w:rsid w:val="00AF777B"/>
    <w:rsid w:val="00AF79A0"/>
    <w:rsid w:val="00B00673"/>
    <w:rsid w:val="00B01A51"/>
    <w:rsid w:val="00B0202C"/>
    <w:rsid w:val="00B0384D"/>
    <w:rsid w:val="00B03DDA"/>
    <w:rsid w:val="00B04863"/>
    <w:rsid w:val="00B04B61"/>
    <w:rsid w:val="00B05B6A"/>
    <w:rsid w:val="00B10E83"/>
    <w:rsid w:val="00B117AF"/>
    <w:rsid w:val="00B126E7"/>
    <w:rsid w:val="00B13820"/>
    <w:rsid w:val="00B14025"/>
    <w:rsid w:val="00B152E9"/>
    <w:rsid w:val="00B15465"/>
    <w:rsid w:val="00B165A2"/>
    <w:rsid w:val="00B170B7"/>
    <w:rsid w:val="00B2137D"/>
    <w:rsid w:val="00B218FC"/>
    <w:rsid w:val="00B254B8"/>
    <w:rsid w:val="00B2681E"/>
    <w:rsid w:val="00B26D69"/>
    <w:rsid w:val="00B27B93"/>
    <w:rsid w:val="00B27DFF"/>
    <w:rsid w:val="00B30A01"/>
    <w:rsid w:val="00B31A02"/>
    <w:rsid w:val="00B3439F"/>
    <w:rsid w:val="00B429C4"/>
    <w:rsid w:val="00B53011"/>
    <w:rsid w:val="00B533E8"/>
    <w:rsid w:val="00B55047"/>
    <w:rsid w:val="00B5524C"/>
    <w:rsid w:val="00B574E1"/>
    <w:rsid w:val="00B575A8"/>
    <w:rsid w:val="00B57889"/>
    <w:rsid w:val="00B60650"/>
    <w:rsid w:val="00B61887"/>
    <w:rsid w:val="00B61A6E"/>
    <w:rsid w:val="00B61B81"/>
    <w:rsid w:val="00B61BA7"/>
    <w:rsid w:val="00B621BA"/>
    <w:rsid w:val="00B64CAC"/>
    <w:rsid w:val="00B64EA7"/>
    <w:rsid w:val="00B656B5"/>
    <w:rsid w:val="00B67768"/>
    <w:rsid w:val="00B67BB7"/>
    <w:rsid w:val="00B67EA4"/>
    <w:rsid w:val="00B71D21"/>
    <w:rsid w:val="00B72679"/>
    <w:rsid w:val="00B72A30"/>
    <w:rsid w:val="00B72ADC"/>
    <w:rsid w:val="00B72DE7"/>
    <w:rsid w:val="00B732F6"/>
    <w:rsid w:val="00B75C48"/>
    <w:rsid w:val="00B761BC"/>
    <w:rsid w:val="00B80F44"/>
    <w:rsid w:val="00B810F8"/>
    <w:rsid w:val="00B81383"/>
    <w:rsid w:val="00B83837"/>
    <w:rsid w:val="00B84A19"/>
    <w:rsid w:val="00B84FFC"/>
    <w:rsid w:val="00B85180"/>
    <w:rsid w:val="00B8560A"/>
    <w:rsid w:val="00B85EC5"/>
    <w:rsid w:val="00B94048"/>
    <w:rsid w:val="00B94439"/>
    <w:rsid w:val="00B945EA"/>
    <w:rsid w:val="00B95B93"/>
    <w:rsid w:val="00B96279"/>
    <w:rsid w:val="00B96CBE"/>
    <w:rsid w:val="00B9730E"/>
    <w:rsid w:val="00B97996"/>
    <w:rsid w:val="00BA186C"/>
    <w:rsid w:val="00BA2274"/>
    <w:rsid w:val="00BA45C3"/>
    <w:rsid w:val="00BA4928"/>
    <w:rsid w:val="00BA513D"/>
    <w:rsid w:val="00BB0DD4"/>
    <w:rsid w:val="00BB19A9"/>
    <w:rsid w:val="00BB4790"/>
    <w:rsid w:val="00BB49AE"/>
    <w:rsid w:val="00BB78A9"/>
    <w:rsid w:val="00BC1056"/>
    <w:rsid w:val="00BC20DE"/>
    <w:rsid w:val="00BC2181"/>
    <w:rsid w:val="00BC2AFF"/>
    <w:rsid w:val="00BC2B97"/>
    <w:rsid w:val="00BC3DD0"/>
    <w:rsid w:val="00BD3B39"/>
    <w:rsid w:val="00BD4DD7"/>
    <w:rsid w:val="00BD7647"/>
    <w:rsid w:val="00BD79BA"/>
    <w:rsid w:val="00BE13DD"/>
    <w:rsid w:val="00BE14AA"/>
    <w:rsid w:val="00BE1608"/>
    <w:rsid w:val="00BE20E3"/>
    <w:rsid w:val="00BE3A79"/>
    <w:rsid w:val="00BE3B1E"/>
    <w:rsid w:val="00BE3BDF"/>
    <w:rsid w:val="00BE3C8D"/>
    <w:rsid w:val="00BF03E7"/>
    <w:rsid w:val="00BF2397"/>
    <w:rsid w:val="00BF25E5"/>
    <w:rsid w:val="00BF5565"/>
    <w:rsid w:val="00BF5763"/>
    <w:rsid w:val="00BF6320"/>
    <w:rsid w:val="00BF6452"/>
    <w:rsid w:val="00C00763"/>
    <w:rsid w:val="00C01A8A"/>
    <w:rsid w:val="00C0262B"/>
    <w:rsid w:val="00C03AC3"/>
    <w:rsid w:val="00C0519F"/>
    <w:rsid w:val="00C05BA7"/>
    <w:rsid w:val="00C06710"/>
    <w:rsid w:val="00C07677"/>
    <w:rsid w:val="00C07F0C"/>
    <w:rsid w:val="00C11E32"/>
    <w:rsid w:val="00C17599"/>
    <w:rsid w:val="00C20A94"/>
    <w:rsid w:val="00C212CD"/>
    <w:rsid w:val="00C23076"/>
    <w:rsid w:val="00C254A9"/>
    <w:rsid w:val="00C2611E"/>
    <w:rsid w:val="00C2790C"/>
    <w:rsid w:val="00C30430"/>
    <w:rsid w:val="00C312BC"/>
    <w:rsid w:val="00C3293D"/>
    <w:rsid w:val="00C3361B"/>
    <w:rsid w:val="00C342E4"/>
    <w:rsid w:val="00C351ED"/>
    <w:rsid w:val="00C36490"/>
    <w:rsid w:val="00C36C93"/>
    <w:rsid w:val="00C36D86"/>
    <w:rsid w:val="00C409FD"/>
    <w:rsid w:val="00C41265"/>
    <w:rsid w:val="00C42FAF"/>
    <w:rsid w:val="00C434C0"/>
    <w:rsid w:val="00C43BF2"/>
    <w:rsid w:val="00C44521"/>
    <w:rsid w:val="00C44EB6"/>
    <w:rsid w:val="00C45098"/>
    <w:rsid w:val="00C465DC"/>
    <w:rsid w:val="00C506AF"/>
    <w:rsid w:val="00C5082D"/>
    <w:rsid w:val="00C509DA"/>
    <w:rsid w:val="00C512C7"/>
    <w:rsid w:val="00C52DDF"/>
    <w:rsid w:val="00C558C6"/>
    <w:rsid w:val="00C559F5"/>
    <w:rsid w:val="00C5658D"/>
    <w:rsid w:val="00C5680D"/>
    <w:rsid w:val="00C56A97"/>
    <w:rsid w:val="00C5740C"/>
    <w:rsid w:val="00C611B4"/>
    <w:rsid w:val="00C6194E"/>
    <w:rsid w:val="00C63C0C"/>
    <w:rsid w:val="00C6593B"/>
    <w:rsid w:val="00C66772"/>
    <w:rsid w:val="00C66924"/>
    <w:rsid w:val="00C67B39"/>
    <w:rsid w:val="00C7067A"/>
    <w:rsid w:val="00C72675"/>
    <w:rsid w:val="00C7341E"/>
    <w:rsid w:val="00C74782"/>
    <w:rsid w:val="00C74D57"/>
    <w:rsid w:val="00C75313"/>
    <w:rsid w:val="00C75A99"/>
    <w:rsid w:val="00C7799C"/>
    <w:rsid w:val="00C8008C"/>
    <w:rsid w:val="00C83E75"/>
    <w:rsid w:val="00C85D18"/>
    <w:rsid w:val="00C87207"/>
    <w:rsid w:val="00C878B7"/>
    <w:rsid w:val="00C925D2"/>
    <w:rsid w:val="00C94110"/>
    <w:rsid w:val="00C94EB5"/>
    <w:rsid w:val="00C964F9"/>
    <w:rsid w:val="00C96685"/>
    <w:rsid w:val="00C97F27"/>
    <w:rsid w:val="00CA11DD"/>
    <w:rsid w:val="00CA1E9C"/>
    <w:rsid w:val="00CA1ED1"/>
    <w:rsid w:val="00CA3383"/>
    <w:rsid w:val="00CA340B"/>
    <w:rsid w:val="00CA340F"/>
    <w:rsid w:val="00CA4440"/>
    <w:rsid w:val="00CA5F34"/>
    <w:rsid w:val="00CB15DF"/>
    <w:rsid w:val="00CB19AC"/>
    <w:rsid w:val="00CB1C83"/>
    <w:rsid w:val="00CB2FB9"/>
    <w:rsid w:val="00CB50D3"/>
    <w:rsid w:val="00CB6F92"/>
    <w:rsid w:val="00CB7914"/>
    <w:rsid w:val="00CB7B09"/>
    <w:rsid w:val="00CC08CF"/>
    <w:rsid w:val="00CC0D9E"/>
    <w:rsid w:val="00CC29E0"/>
    <w:rsid w:val="00CC3A85"/>
    <w:rsid w:val="00CC61AD"/>
    <w:rsid w:val="00CC708D"/>
    <w:rsid w:val="00CC736E"/>
    <w:rsid w:val="00CD0A22"/>
    <w:rsid w:val="00CD1040"/>
    <w:rsid w:val="00CD188F"/>
    <w:rsid w:val="00CD1A24"/>
    <w:rsid w:val="00CD1EBD"/>
    <w:rsid w:val="00CD307B"/>
    <w:rsid w:val="00CD392E"/>
    <w:rsid w:val="00CD4D71"/>
    <w:rsid w:val="00CE009D"/>
    <w:rsid w:val="00CE0B2F"/>
    <w:rsid w:val="00CE19C3"/>
    <w:rsid w:val="00CE1B4E"/>
    <w:rsid w:val="00CE34AA"/>
    <w:rsid w:val="00CE643F"/>
    <w:rsid w:val="00CE76C0"/>
    <w:rsid w:val="00CF0BF3"/>
    <w:rsid w:val="00CF111D"/>
    <w:rsid w:val="00CF466D"/>
    <w:rsid w:val="00CF4E30"/>
    <w:rsid w:val="00CF76BD"/>
    <w:rsid w:val="00D005EB"/>
    <w:rsid w:val="00D009F9"/>
    <w:rsid w:val="00D00C26"/>
    <w:rsid w:val="00D02841"/>
    <w:rsid w:val="00D052D2"/>
    <w:rsid w:val="00D07512"/>
    <w:rsid w:val="00D10595"/>
    <w:rsid w:val="00D107AC"/>
    <w:rsid w:val="00D113B6"/>
    <w:rsid w:val="00D1375C"/>
    <w:rsid w:val="00D140D5"/>
    <w:rsid w:val="00D155F2"/>
    <w:rsid w:val="00D17592"/>
    <w:rsid w:val="00D20D9A"/>
    <w:rsid w:val="00D22171"/>
    <w:rsid w:val="00D22227"/>
    <w:rsid w:val="00D229E2"/>
    <w:rsid w:val="00D243BF"/>
    <w:rsid w:val="00D27391"/>
    <w:rsid w:val="00D30917"/>
    <w:rsid w:val="00D32B5F"/>
    <w:rsid w:val="00D3371C"/>
    <w:rsid w:val="00D3429A"/>
    <w:rsid w:val="00D351E7"/>
    <w:rsid w:val="00D359C5"/>
    <w:rsid w:val="00D364C7"/>
    <w:rsid w:val="00D3680F"/>
    <w:rsid w:val="00D37015"/>
    <w:rsid w:val="00D37353"/>
    <w:rsid w:val="00D40FAB"/>
    <w:rsid w:val="00D45D3E"/>
    <w:rsid w:val="00D45DD9"/>
    <w:rsid w:val="00D461CD"/>
    <w:rsid w:val="00D462AC"/>
    <w:rsid w:val="00D470FC"/>
    <w:rsid w:val="00D471B6"/>
    <w:rsid w:val="00D47805"/>
    <w:rsid w:val="00D47A49"/>
    <w:rsid w:val="00D5172A"/>
    <w:rsid w:val="00D51E35"/>
    <w:rsid w:val="00D52119"/>
    <w:rsid w:val="00D55C23"/>
    <w:rsid w:val="00D57A4B"/>
    <w:rsid w:val="00D606C6"/>
    <w:rsid w:val="00D609DA"/>
    <w:rsid w:val="00D60FE3"/>
    <w:rsid w:val="00D61242"/>
    <w:rsid w:val="00D613FD"/>
    <w:rsid w:val="00D61574"/>
    <w:rsid w:val="00D61CD9"/>
    <w:rsid w:val="00D62CB6"/>
    <w:rsid w:val="00D63644"/>
    <w:rsid w:val="00D6487B"/>
    <w:rsid w:val="00D64BAA"/>
    <w:rsid w:val="00D64E09"/>
    <w:rsid w:val="00D65F44"/>
    <w:rsid w:val="00D678DC"/>
    <w:rsid w:val="00D74DB3"/>
    <w:rsid w:val="00D803A6"/>
    <w:rsid w:val="00D81E55"/>
    <w:rsid w:val="00D8291E"/>
    <w:rsid w:val="00D82C8A"/>
    <w:rsid w:val="00D85CB4"/>
    <w:rsid w:val="00D93B42"/>
    <w:rsid w:val="00D95902"/>
    <w:rsid w:val="00D97555"/>
    <w:rsid w:val="00DA107B"/>
    <w:rsid w:val="00DA2723"/>
    <w:rsid w:val="00DA4B8F"/>
    <w:rsid w:val="00DA4D1C"/>
    <w:rsid w:val="00DA50AD"/>
    <w:rsid w:val="00DA544C"/>
    <w:rsid w:val="00DA6BD2"/>
    <w:rsid w:val="00DA6DF8"/>
    <w:rsid w:val="00DB0868"/>
    <w:rsid w:val="00DB1059"/>
    <w:rsid w:val="00DB12A5"/>
    <w:rsid w:val="00DB39A5"/>
    <w:rsid w:val="00DB3BEA"/>
    <w:rsid w:val="00DB4555"/>
    <w:rsid w:val="00DB45E4"/>
    <w:rsid w:val="00DC09E5"/>
    <w:rsid w:val="00DC1FC3"/>
    <w:rsid w:val="00DC2166"/>
    <w:rsid w:val="00DC34DB"/>
    <w:rsid w:val="00DC3F16"/>
    <w:rsid w:val="00DC67BC"/>
    <w:rsid w:val="00DC696C"/>
    <w:rsid w:val="00DC6F26"/>
    <w:rsid w:val="00DC71D6"/>
    <w:rsid w:val="00DD2A63"/>
    <w:rsid w:val="00DD39D9"/>
    <w:rsid w:val="00DD7F22"/>
    <w:rsid w:val="00DE39F5"/>
    <w:rsid w:val="00DE3E84"/>
    <w:rsid w:val="00DE40FB"/>
    <w:rsid w:val="00DE6282"/>
    <w:rsid w:val="00DE6B36"/>
    <w:rsid w:val="00DE7874"/>
    <w:rsid w:val="00DE7CD4"/>
    <w:rsid w:val="00DE7EFB"/>
    <w:rsid w:val="00DF0585"/>
    <w:rsid w:val="00DF2516"/>
    <w:rsid w:val="00DF2580"/>
    <w:rsid w:val="00DF2E4E"/>
    <w:rsid w:val="00DF3A08"/>
    <w:rsid w:val="00DF4459"/>
    <w:rsid w:val="00DF6983"/>
    <w:rsid w:val="00E0011D"/>
    <w:rsid w:val="00E007CE"/>
    <w:rsid w:val="00E01800"/>
    <w:rsid w:val="00E02C5F"/>
    <w:rsid w:val="00E030AD"/>
    <w:rsid w:val="00E034B8"/>
    <w:rsid w:val="00E03BD9"/>
    <w:rsid w:val="00E05A62"/>
    <w:rsid w:val="00E07C5D"/>
    <w:rsid w:val="00E10352"/>
    <w:rsid w:val="00E127DD"/>
    <w:rsid w:val="00E163DD"/>
    <w:rsid w:val="00E16AD3"/>
    <w:rsid w:val="00E17A49"/>
    <w:rsid w:val="00E225DE"/>
    <w:rsid w:val="00E230EA"/>
    <w:rsid w:val="00E2352E"/>
    <w:rsid w:val="00E26AF0"/>
    <w:rsid w:val="00E27619"/>
    <w:rsid w:val="00E31EF8"/>
    <w:rsid w:val="00E337C5"/>
    <w:rsid w:val="00E33A7E"/>
    <w:rsid w:val="00E34248"/>
    <w:rsid w:val="00E36A1E"/>
    <w:rsid w:val="00E36D4F"/>
    <w:rsid w:val="00E37640"/>
    <w:rsid w:val="00E37655"/>
    <w:rsid w:val="00E40361"/>
    <w:rsid w:val="00E4077C"/>
    <w:rsid w:val="00E40F42"/>
    <w:rsid w:val="00E41A8B"/>
    <w:rsid w:val="00E42100"/>
    <w:rsid w:val="00E42678"/>
    <w:rsid w:val="00E44217"/>
    <w:rsid w:val="00E44595"/>
    <w:rsid w:val="00E45D52"/>
    <w:rsid w:val="00E46289"/>
    <w:rsid w:val="00E46C75"/>
    <w:rsid w:val="00E46DBC"/>
    <w:rsid w:val="00E46FFB"/>
    <w:rsid w:val="00E5193F"/>
    <w:rsid w:val="00E52AF7"/>
    <w:rsid w:val="00E52C5C"/>
    <w:rsid w:val="00E53810"/>
    <w:rsid w:val="00E53A50"/>
    <w:rsid w:val="00E53F0C"/>
    <w:rsid w:val="00E53F6A"/>
    <w:rsid w:val="00E546D7"/>
    <w:rsid w:val="00E56D49"/>
    <w:rsid w:val="00E57C8E"/>
    <w:rsid w:val="00E611E7"/>
    <w:rsid w:val="00E649F8"/>
    <w:rsid w:val="00E65304"/>
    <w:rsid w:val="00E66D20"/>
    <w:rsid w:val="00E70AB9"/>
    <w:rsid w:val="00E7256B"/>
    <w:rsid w:val="00E7364E"/>
    <w:rsid w:val="00E73CC5"/>
    <w:rsid w:val="00E74CED"/>
    <w:rsid w:val="00E7648B"/>
    <w:rsid w:val="00E76E4D"/>
    <w:rsid w:val="00E80E58"/>
    <w:rsid w:val="00E813F3"/>
    <w:rsid w:val="00E834E8"/>
    <w:rsid w:val="00E83C15"/>
    <w:rsid w:val="00E83C8E"/>
    <w:rsid w:val="00E84313"/>
    <w:rsid w:val="00E84A9F"/>
    <w:rsid w:val="00E8593C"/>
    <w:rsid w:val="00E87C4A"/>
    <w:rsid w:val="00E91309"/>
    <w:rsid w:val="00E91D84"/>
    <w:rsid w:val="00E94CE3"/>
    <w:rsid w:val="00E9615C"/>
    <w:rsid w:val="00E9658D"/>
    <w:rsid w:val="00E96A3C"/>
    <w:rsid w:val="00E9718A"/>
    <w:rsid w:val="00EA03B6"/>
    <w:rsid w:val="00EA3822"/>
    <w:rsid w:val="00EA3CB2"/>
    <w:rsid w:val="00EA413C"/>
    <w:rsid w:val="00EA5BC5"/>
    <w:rsid w:val="00EA65A8"/>
    <w:rsid w:val="00EA75E3"/>
    <w:rsid w:val="00EA791E"/>
    <w:rsid w:val="00EB0A2E"/>
    <w:rsid w:val="00EB17A9"/>
    <w:rsid w:val="00EB522A"/>
    <w:rsid w:val="00EB66B0"/>
    <w:rsid w:val="00EB75CF"/>
    <w:rsid w:val="00EC1877"/>
    <w:rsid w:val="00EC3326"/>
    <w:rsid w:val="00EC371F"/>
    <w:rsid w:val="00EC3B86"/>
    <w:rsid w:val="00EC44E3"/>
    <w:rsid w:val="00EC4EF6"/>
    <w:rsid w:val="00EC5C0E"/>
    <w:rsid w:val="00EC5E99"/>
    <w:rsid w:val="00EC6059"/>
    <w:rsid w:val="00EC683D"/>
    <w:rsid w:val="00EC68A3"/>
    <w:rsid w:val="00ED0152"/>
    <w:rsid w:val="00ED2C81"/>
    <w:rsid w:val="00ED301C"/>
    <w:rsid w:val="00ED3941"/>
    <w:rsid w:val="00ED4DC3"/>
    <w:rsid w:val="00ED4F7E"/>
    <w:rsid w:val="00ED633B"/>
    <w:rsid w:val="00ED7555"/>
    <w:rsid w:val="00EE04C2"/>
    <w:rsid w:val="00EE060C"/>
    <w:rsid w:val="00EE1C58"/>
    <w:rsid w:val="00EE36AE"/>
    <w:rsid w:val="00EE4127"/>
    <w:rsid w:val="00EE6467"/>
    <w:rsid w:val="00EE6B88"/>
    <w:rsid w:val="00EE6CDF"/>
    <w:rsid w:val="00EE77D2"/>
    <w:rsid w:val="00EE7E6F"/>
    <w:rsid w:val="00EF02C2"/>
    <w:rsid w:val="00EF04E1"/>
    <w:rsid w:val="00EF05CC"/>
    <w:rsid w:val="00EF0C77"/>
    <w:rsid w:val="00EF2B3F"/>
    <w:rsid w:val="00EF3684"/>
    <w:rsid w:val="00EF3D36"/>
    <w:rsid w:val="00EF4F8C"/>
    <w:rsid w:val="00EF536D"/>
    <w:rsid w:val="00EF5982"/>
    <w:rsid w:val="00EF6B2D"/>
    <w:rsid w:val="00EF78C5"/>
    <w:rsid w:val="00F01DFB"/>
    <w:rsid w:val="00F02B22"/>
    <w:rsid w:val="00F06BA0"/>
    <w:rsid w:val="00F10265"/>
    <w:rsid w:val="00F1276F"/>
    <w:rsid w:val="00F12A8D"/>
    <w:rsid w:val="00F14FC6"/>
    <w:rsid w:val="00F15421"/>
    <w:rsid w:val="00F15A2E"/>
    <w:rsid w:val="00F161D0"/>
    <w:rsid w:val="00F16F05"/>
    <w:rsid w:val="00F16F9C"/>
    <w:rsid w:val="00F17FAA"/>
    <w:rsid w:val="00F23CBC"/>
    <w:rsid w:val="00F24C46"/>
    <w:rsid w:val="00F2544F"/>
    <w:rsid w:val="00F25B51"/>
    <w:rsid w:val="00F26B0E"/>
    <w:rsid w:val="00F26E31"/>
    <w:rsid w:val="00F3255D"/>
    <w:rsid w:val="00F3329C"/>
    <w:rsid w:val="00F343C3"/>
    <w:rsid w:val="00F35442"/>
    <w:rsid w:val="00F36643"/>
    <w:rsid w:val="00F36E76"/>
    <w:rsid w:val="00F370D3"/>
    <w:rsid w:val="00F37D5A"/>
    <w:rsid w:val="00F40744"/>
    <w:rsid w:val="00F43C59"/>
    <w:rsid w:val="00F47D2B"/>
    <w:rsid w:val="00F506C5"/>
    <w:rsid w:val="00F511F8"/>
    <w:rsid w:val="00F514F7"/>
    <w:rsid w:val="00F51A18"/>
    <w:rsid w:val="00F51A1F"/>
    <w:rsid w:val="00F521B8"/>
    <w:rsid w:val="00F53461"/>
    <w:rsid w:val="00F53B96"/>
    <w:rsid w:val="00F53BF2"/>
    <w:rsid w:val="00F540AC"/>
    <w:rsid w:val="00F54407"/>
    <w:rsid w:val="00F5718C"/>
    <w:rsid w:val="00F57AFB"/>
    <w:rsid w:val="00F601F7"/>
    <w:rsid w:val="00F60523"/>
    <w:rsid w:val="00F6076F"/>
    <w:rsid w:val="00F62C43"/>
    <w:rsid w:val="00F62E61"/>
    <w:rsid w:val="00F632C4"/>
    <w:rsid w:val="00F64164"/>
    <w:rsid w:val="00F64F77"/>
    <w:rsid w:val="00F65D10"/>
    <w:rsid w:val="00F66DD8"/>
    <w:rsid w:val="00F67FD9"/>
    <w:rsid w:val="00F70975"/>
    <w:rsid w:val="00F70AB6"/>
    <w:rsid w:val="00F74F3D"/>
    <w:rsid w:val="00F75A28"/>
    <w:rsid w:val="00F766E5"/>
    <w:rsid w:val="00F81E75"/>
    <w:rsid w:val="00F83FC3"/>
    <w:rsid w:val="00F83FDB"/>
    <w:rsid w:val="00F870CF"/>
    <w:rsid w:val="00F903BB"/>
    <w:rsid w:val="00F90D76"/>
    <w:rsid w:val="00F91751"/>
    <w:rsid w:val="00F92B93"/>
    <w:rsid w:val="00F9511B"/>
    <w:rsid w:val="00F9768C"/>
    <w:rsid w:val="00F97785"/>
    <w:rsid w:val="00F97F7E"/>
    <w:rsid w:val="00FA0A27"/>
    <w:rsid w:val="00FA1944"/>
    <w:rsid w:val="00FA20B4"/>
    <w:rsid w:val="00FA2652"/>
    <w:rsid w:val="00FA54F6"/>
    <w:rsid w:val="00FA58DB"/>
    <w:rsid w:val="00FA5AFF"/>
    <w:rsid w:val="00FA61CB"/>
    <w:rsid w:val="00FA6C32"/>
    <w:rsid w:val="00FA7D33"/>
    <w:rsid w:val="00FB253D"/>
    <w:rsid w:val="00FB3035"/>
    <w:rsid w:val="00FB5511"/>
    <w:rsid w:val="00FB62A3"/>
    <w:rsid w:val="00FC0FF4"/>
    <w:rsid w:val="00FC121C"/>
    <w:rsid w:val="00FC3BBF"/>
    <w:rsid w:val="00FC4D32"/>
    <w:rsid w:val="00FC4F4E"/>
    <w:rsid w:val="00FC7DF5"/>
    <w:rsid w:val="00FD002D"/>
    <w:rsid w:val="00FD1B0C"/>
    <w:rsid w:val="00FD2DD2"/>
    <w:rsid w:val="00FD3603"/>
    <w:rsid w:val="00FD491C"/>
    <w:rsid w:val="00FD4F85"/>
    <w:rsid w:val="00FD6653"/>
    <w:rsid w:val="00FE1AF2"/>
    <w:rsid w:val="00FE24D4"/>
    <w:rsid w:val="00FE6646"/>
    <w:rsid w:val="00FE77E1"/>
    <w:rsid w:val="00FF0874"/>
    <w:rsid w:val="00FF118E"/>
    <w:rsid w:val="00FF1596"/>
    <w:rsid w:val="00FF2F4D"/>
    <w:rsid w:val="00FF4667"/>
    <w:rsid w:val="00FF60F9"/>
    <w:rsid w:val="00FF6A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36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A0F39"/>
    <w:pPr>
      <w:keepNext/>
      <w:widowControl/>
      <w:numPr>
        <w:numId w:val="1"/>
      </w:numPr>
      <w:pBdr>
        <w:bottom w:val="single" w:sz="4" w:space="1" w:color="auto"/>
      </w:pBdr>
      <w:tabs>
        <w:tab w:val="left" w:pos="360"/>
      </w:tabs>
      <w:spacing w:before="480" w:after="240"/>
      <w:jc w:val="left"/>
      <w:outlineLvl w:val="0"/>
    </w:pPr>
    <w:rPr>
      <w:rFonts w:ascii="Trebuchet MS" w:hAnsi="Trebuchet MS"/>
      <w:b/>
      <w:kern w:val="28"/>
      <w:sz w:val="32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1A0F39"/>
    <w:pPr>
      <w:keepNext/>
      <w:widowControl/>
      <w:numPr>
        <w:ilvl w:val="1"/>
        <w:numId w:val="1"/>
      </w:numPr>
      <w:tabs>
        <w:tab w:val="left" w:pos="360"/>
        <w:tab w:val="left" w:pos="5022"/>
      </w:tabs>
      <w:spacing w:before="360" w:after="240"/>
      <w:jc w:val="left"/>
      <w:outlineLvl w:val="1"/>
    </w:pPr>
    <w:rPr>
      <w:rFonts w:ascii="Trebuchet MS" w:hAnsi="Trebuchet MS"/>
      <w:b/>
      <w:bCs/>
      <w:snapToGrid w:val="0"/>
      <w:kern w:val="0"/>
      <w:sz w:val="28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1A0F39"/>
    <w:pPr>
      <w:keepNext/>
      <w:widowControl/>
      <w:numPr>
        <w:ilvl w:val="2"/>
        <w:numId w:val="1"/>
      </w:numPr>
      <w:tabs>
        <w:tab w:val="left" w:pos="360"/>
      </w:tabs>
      <w:spacing w:before="360" w:after="240"/>
      <w:jc w:val="left"/>
      <w:outlineLvl w:val="2"/>
    </w:pPr>
    <w:rPr>
      <w:rFonts w:ascii="Trebuchet MS" w:hAnsi="Trebuchet MS"/>
      <w:b/>
      <w:kern w:val="0"/>
      <w:sz w:val="22"/>
      <w:szCs w:val="20"/>
    </w:rPr>
  </w:style>
  <w:style w:type="paragraph" w:styleId="4">
    <w:name w:val="heading 4"/>
    <w:basedOn w:val="3"/>
    <w:next w:val="a"/>
    <w:link w:val="4Char"/>
    <w:qFormat/>
    <w:rsid w:val="001A0F39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Char"/>
    <w:qFormat/>
    <w:rsid w:val="001A0F39"/>
    <w:pPr>
      <w:widowControl/>
      <w:numPr>
        <w:ilvl w:val="4"/>
        <w:numId w:val="1"/>
      </w:numPr>
      <w:tabs>
        <w:tab w:val="left" w:pos="360"/>
      </w:tabs>
      <w:spacing w:before="240" w:after="60"/>
      <w:jc w:val="left"/>
      <w:outlineLvl w:val="4"/>
    </w:pPr>
    <w:rPr>
      <w:rFonts w:ascii="Trebuchet MS" w:hAnsi="Trebuchet MS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1A0F39"/>
    <w:pPr>
      <w:widowControl/>
      <w:numPr>
        <w:ilvl w:val="5"/>
        <w:numId w:val="1"/>
      </w:numPr>
      <w:tabs>
        <w:tab w:val="left" w:pos="360"/>
      </w:tabs>
      <w:spacing w:before="240" w:after="60"/>
      <w:jc w:val="left"/>
      <w:outlineLvl w:val="5"/>
    </w:pPr>
    <w:rPr>
      <w:rFonts w:ascii="Trebuchet MS" w:hAnsi="Trebuchet MS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1A0F39"/>
    <w:pPr>
      <w:widowControl/>
      <w:numPr>
        <w:ilvl w:val="6"/>
        <w:numId w:val="1"/>
      </w:numPr>
      <w:tabs>
        <w:tab w:val="left" w:pos="360"/>
      </w:tabs>
      <w:spacing w:before="240" w:after="60"/>
      <w:jc w:val="left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1A0F39"/>
    <w:pPr>
      <w:widowControl/>
      <w:numPr>
        <w:ilvl w:val="7"/>
        <w:numId w:val="1"/>
      </w:numPr>
      <w:tabs>
        <w:tab w:val="left" w:pos="360"/>
      </w:tabs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1A0F39"/>
    <w:pPr>
      <w:widowControl/>
      <w:numPr>
        <w:ilvl w:val="8"/>
        <w:numId w:val="1"/>
      </w:numPr>
      <w:tabs>
        <w:tab w:val="left" w:pos="360"/>
      </w:tabs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671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rsid w:val="001C6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655B"/>
    <w:rPr>
      <w:kern w:val="2"/>
      <w:sz w:val="18"/>
      <w:szCs w:val="18"/>
    </w:rPr>
  </w:style>
  <w:style w:type="paragraph" w:styleId="a5">
    <w:name w:val="footer"/>
    <w:basedOn w:val="a"/>
    <w:link w:val="Char0"/>
    <w:rsid w:val="001C6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C655B"/>
    <w:rPr>
      <w:kern w:val="2"/>
      <w:sz w:val="18"/>
      <w:szCs w:val="18"/>
    </w:rPr>
  </w:style>
  <w:style w:type="paragraph" w:styleId="a6">
    <w:name w:val="Body Text"/>
    <w:basedOn w:val="a"/>
    <w:link w:val="Char1"/>
    <w:rsid w:val="007141D5"/>
    <w:pPr>
      <w:spacing w:after="120"/>
    </w:pPr>
  </w:style>
  <w:style w:type="character" w:customStyle="1" w:styleId="Char1">
    <w:name w:val="正文文本 Char"/>
    <w:basedOn w:val="a0"/>
    <w:link w:val="a6"/>
    <w:rsid w:val="007141D5"/>
    <w:rPr>
      <w:kern w:val="2"/>
      <w:sz w:val="21"/>
      <w:szCs w:val="24"/>
    </w:rPr>
  </w:style>
  <w:style w:type="paragraph" w:styleId="a7">
    <w:name w:val="Body Text First Indent"/>
    <w:basedOn w:val="a6"/>
    <w:link w:val="Char2"/>
    <w:rsid w:val="007141D5"/>
    <w:pPr>
      <w:widowControl/>
      <w:tabs>
        <w:tab w:val="left" w:pos="360"/>
      </w:tabs>
      <w:ind w:firstLine="210"/>
      <w:jc w:val="left"/>
    </w:pPr>
    <w:rPr>
      <w:rFonts w:ascii="Trebuchet MS" w:hAnsi="Trebuchet MS"/>
      <w:kern w:val="0"/>
      <w:sz w:val="20"/>
      <w:lang w:eastAsia="en-US"/>
    </w:rPr>
  </w:style>
  <w:style w:type="character" w:customStyle="1" w:styleId="Char2">
    <w:name w:val="正文首行缩进 Char"/>
    <w:basedOn w:val="Char1"/>
    <w:link w:val="a7"/>
    <w:rsid w:val="007141D5"/>
    <w:rPr>
      <w:rFonts w:ascii="Trebuchet MS" w:hAnsi="Trebuchet MS"/>
      <w:kern w:val="2"/>
      <w:sz w:val="21"/>
      <w:szCs w:val="24"/>
      <w:lang w:eastAsia="en-US"/>
    </w:rPr>
  </w:style>
  <w:style w:type="character" w:customStyle="1" w:styleId="1Char">
    <w:name w:val="标题 1 Char"/>
    <w:basedOn w:val="a0"/>
    <w:link w:val="1"/>
    <w:rsid w:val="001A0F39"/>
    <w:rPr>
      <w:rFonts w:ascii="Trebuchet MS" w:hAnsi="Trebuchet MS"/>
      <w:b/>
      <w:kern w:val="28"/>
      <w:sz w:val="32"/>
      <w:lang w:eastAsia="en-US"/>
    </w:rPr>
  </w:style>
  <w:style w:type="character" w:customStyle="1" w:styleId="2Char">
    <w:name w:val="标题 2 Char"/>
    <w:basedOn w:val="a0"/>
    <w:link w:val="2"/>
    <w:rsid w:val="001A0F39"/>
    <w:rPr>
      <w:rFonts w:ascii="Trebuchet MS" w:hAnsi="Trebuchet MS"/>
      <w:b/>
      <w:bCs/>
      <w:snapToGrid w:val="0"/>
      <w:sz w:val="28"/>
      <w:lang w:eastAsia="en-US"/>
    </w:rPr>
  </w:style>
  <w:style w:type="character" w:customStyle="1" w:styleId="3Char">
    <w:name w:val="标题 3 Char"/>
    <w:basedOn w:val="a0"/>
    <w:link w:val="3"/>
    <w:rsid w:val="001A0F39"/>
    <w:rPr>
      <w:rFonts w:ascii="Trebuchet MS" w:hAnsi="Trebuchet MS"/>
      <w:b/>
      <w:sz w:val="22"/>
    </w:rPr>
  </w:style>
  <w:style w:type="character" w:customStyle="1" w:styleId="4Char">
    <w:name w:val="标题 4 Char"/>
    <w:basedOn w:val="a0"/>
    <w:link w:val="4"/>
    <w:rsid w:val="001A0F39"/>
    <w:rPr>
      <w:rFonts w:ascii="Trebuchet MS" w:hAnsi="Trebuchet MS"/>
      <w:b/>
      <w:sz w:val="22"/>
    </w:rPr>
  </w:style>
  <w:style w:type="character" w:customStyle="1" w:styleId="5Char">
    <w:name w:val="标题 5 Char"/>
    <w:basedOn w:val="a0"/>
    <w:link w:val="5"/>
    <w:rsid w:val="001A0F39"/>
    <w:rPr>
      <w:rFonts w:ascii="Trebuchet MS" w:hAnsi="Trebuchet MS"/>
      <w:sz w:val="22"/>
      <w:lang w:eastAsia="en-US"/>
    </w:rPr>
  </w:style>
  <w:style w:type="character" w:customStyle="1" w:styleId="6Char">
    <w:name w:val="标题 6 Char"/>
    <w:basedOn w:val="a0"/>
    <w:link w:val="6"/>
    <w:rsid w:val="001A0F39"/>
    <w:rPr>
      <w:rFonts w:ascii="Trebuchet MS" w:hAnsi="Trebuchet MS"/>
      <w:i/>
      <w:sz w:val="22"/>
      <w:lang w:eastAsia="en-US"/>
    </w:rPr>
  </w:style>
  <w:style w:type="character" w:customStyle="1" w:styleId="7Char">
    <w:name w:val="标题 7 Char"/>
    <w:basedOn w:val="a0"/>
    <w:link w:val="7"/>
    <w:rsid w:val="001A0F39"/>
    <w:rPr>
      <w:rFonts w:ascii="Arial" w:hAnsi="Arial"/>
      <w:lang w:eastAsia="en-US"/>
    </w:rPr>
  </w:style>
  <w:style w:type="character" w:customStyle="1" w:styleId="8Char">
    <w:name w:val="标题 8 Char"/>
    <w:basedOn w:val="a0"/>
    <w:link w:val="8"/>
    <w:rsid w:val="001A0F39"/>
    <w:rPr>
      <w:rFonts w:ascii="Arial" w:hAnsi="Arial"/>
      <w:i/>
      <w:lang w:eastAsia="en-US"/>
    </w:rPr>
  </w:style>
  <w:style w:type="character" w:customStyle="1" w:styleId="9Char">
    <w:name w:val="标题 9 Char"/>
    <w:basedOn w:val="a0"/>
    <w:link w:val="9"/>
    <w:rsid w:val="001A0F39"/>
    <w:rPr>
      <w:rFonts w:ascii="Arial" w:hAnsi="Arial"/>
      <w:b/>
      <w:i/>
      <w:sz w:val="18"/>
      <w:lang w:eastAsia="en-US"/>
    </w:rPr>
  </w:style>
  <w:style w:type="paragraph" w:styleId="a8">
    <w:name w:val="Title"/>
    <w:basedOn w:val="a"/>
    <w:next w:val="a"/>
    <w:link w:val="Char3"/>
    <w:qFormat/>
    <w:rsid w:val="00857BA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0"/>
    <w:link w:val="a8"/>
    <w:rsid w:val="00857BAB"/>
    <w:rPr>
      <w:rFonts w:ascii="Cambria" w:hAnsi="Cambria" w:cs="Times New Roman"/>
      <w:b/>
      <w:bCs/>
      <w:kern w:val="2"/>
      <w:sz w:val="32"/>
      <w:szCs w:val="32"/>
    </w:rPr>
  </w:style>
  <w:style w:type="character" w:styleId="a9">
    <w:name w:val="Hyperlink"/>
    <w:basedOn w:val="a0"/>
    <w:uiPriority w:val="99"/>
    <w:rsid w:val="006D24A4"/>
    <w:rPr>
      <w:color w:val="0000FF"/>
      <w:u w:val="single"/>
    </w:rPr>
  </w:style>
  <w:style w:type="paragraph" w:styleId="aa">
    <w:name w:val="Document Map"/>
    <w:basedOn w:val="a"/>
    <w:link w:val="Char4"/>
    <w:rsid w:val="009360D4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rsid w:val="009360D4"/>
    <w:rPr>
      <w:rFonts w:ascii="宋体"/>
      <w:kern w:val="2"/>
      <w:sz w:val="18"/>
      <w:szCs w:val="18"/>
    </w:rPr>
  </w:style>
  <w:style w:type="table" w:styleId="ab">
    <w:name w:val="Table Grid"/>
    <w:basedOn w:val="a1"/>
    <w:rsid w:val="00760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1级标题"/>
    <w:basedOn w:val="1"/>
    <w:autoRedefine/>
    <w:rsid w:val="000C54EF"/>
    <w:pPr>
      <w:keepLines/>
      <w:widowControl w:val="0"/>
      <w:numPr>
        <w:numId w:val="2"/>
      </w:numPr>
      <w:pBdr>
        <w:bottom w:val="none" w:sz="0" w:space="0" w:color="auto"/>
      </w:pBdr>
      <w:tabs>
        <w:tab w:val="clear" w:pos="360"/>
      </w:tabs>
      <w:spacing w:before="120" w:afterLines="50"/>
      <w:jc w:val="both"/>
    </w:pPr>
    <w:rPr>
      <w:rFonts w:ascii="Times New Roman" w:eastAsia="新宋体" w:hAnsi="Times New Roman" w:cs="宋体"/>
      <w:bCs/>
      <w:kern w:val="44"/>
      <w:sz w:val="21"/>
      <w:lang w:eastAsia="zh-CN"/>
    </w:rPr>
  </w:style>
  <w:style w:type="paragraph" w:customStyle="1" w:styleId="20">
    <w:name w:val="2级标题"/>
    <w:basedOn w:val="2"/>
    <w:autoRedefine/>
    <w:rsid w:val="000C54EF"/>
    <w:pPr>
      <w:keepLines/>
      <w:widowControl w:val="0"/>
      <w:numPr>
        <w:numId w:val="2"/>
      </w:numPr>
      <w:tabs>
        <w:tab w:val="clear" w:pos="360"/>
        <w:tab w:val="clear" w:pos="5022"/>
      </w:tabs>
      <w:spacing w:before="120" w:afterLines="50"/>
      <w:jc w:val="both"/>
    </w:pPr>
    <w:rPr>
      <w:rFonts w:ascii="Arial" w:eastAsia="新宋体" w:hAnsi="Arial" w:cs="宋体"/>
      <w:snapToGrid/>
      <w:kern w:val="2"/>
      <w:sz w:val="21"/>
      <w:lang w:eastAsia="zh-CN"/>
    </w:rPr>
  </w:style>
  <w:style w:type="paragraph" w:customStyle="1" w:styleId="30">
    <w:name w:val="3级标题"/>
    <w:basedOn w:val="3"/>
    <w:autoRedefine/>
    <w:rsid w:val="000C54EF"/>
    <w:pPr>
      <w:keepLines/>
      <w:widowControl w:val="0"/>
      <w:numPr>
        <w:numId w:val="2"/>
      </w:numPr>
      <w:tabs>
        <w:tab w:val="clear" w:pos="360"/>
      </w:tabs>
      <w:spacing w:beforeLines="50" w:afterLines="50"/>
    </w:pPr>
    <w:rPr>
      <w:rFonts w:ascii="Arial" w:eastAsia="新宋体" w:hAnsi="Times New Roman"/>
      <w:bCs/>
      <w:kern w:val="2"/>
      <w:sz w:val="21"/>
      <w:szCs w:val="32"/>
      <w:lang w:val="zh-CN"/>
    </w:rPr>
  </w:style>
  <w:style w:type="paragraph" w:customStyle="1" w:styleId="50">
    <w:name w:val="5级标题"/>
    <w:basedOn w:val="4"/>
    <w:next w:val="a"/>
    <w:autoRedefine/>
    <w:rsid w:val="000C54EF"/>
    <w:pPr>
      <w:keepLines/>
      <w:widowControl w:val="0"/>
      <w:numPr>
        <w:numId w:val="2"/>
      </w:numPr>
      <w:tabs>
        <w:tab w:val="clear" w:pos="360"/>
        <w:tab w:val="num" w:pos="2127"/>
      </w:tabs>
      <w:spacing w:beforeLines="50" w:afterLines="50" w:line="376" w:lineRule="auto"/>
      <w:ind w:hanging="749"/>
    </w:pPr>
    <w:rPr>
      <w:rFonts w:ascii="新宋体" w:eastAsia="新宋体" w:hAnsi="新宋体"/>
      <w:kern w:val="2"/>
      <w:sz w:val="21"/>
      <w:szCs w:val="28"/>
      <w:lang w:val="zh-CN"/>
    </w:rPr>
  </w:style>
  <w:style w:type="table" w:styleId="31">
    <w:name w:val="Table Colorful 3"/>
    <w:basedOn w:val="a1"/>
    <w:rsid w:val="00A64066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c">
    <w:name w:val="Table Elegant"/>
    <w:basedOn w:val="a1"/>
    <w:rsid w:val="005A4A4D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ighlight1">
    <w:name w:val="highlight1"/>
    <w:basedOn w:val="a0"/>
    <w:rsid w:val="0024703E"/>
    <w:rPr>
      <w:shd w:val="clear" w:color="auto" w:fill="FFFF00"/>
    </w:rPr>
  </w:style>
  <w:style w:type="numbering" w:styleId="111111">
    <w:name w:val="Outline List 1"/>
    <w:basedOn w:val="a2"/>
    <w:rsid w:val="000D1A18"/>
    <w:pPr>
      <w:numPr>
        <w:numId w:val="3"/>
      </w:numPr>
    </w:pPr>
  </w:style>
  <w:style w:type="character" w:styleId="ad">
    <w:name w:val="FollowedHyperlink"/>
    <w:basedOn w:val="a0"/>
    <w:rsid w:val="00EE7E6F"/>
    <w:rPr>
      <w:color w:val="800080"/>
      <w:u w:val="single"/>
    </w:rPr>
  </w:style>
  <w:style w:type="paragraph" w:styleId="ae">
    <w:name w:val="List Paragraph"/>
    <w:basedOn w:val="a"/>
    <w:uiPriority w:val="34"/>
    <w:qFormat/>
    <w:rsid w:val="00AC5882"/>
    <w:pPr>
      <w:widowControl/>
      <w:overflowPunct w:val="0"/>
      <w:autoSpaceDE w:val="0"/>
      <w:autoSpaceDN w:val="0"/>
      <w:adjustRightInd w:val="0"/>
      <w:spacing w:after="120"/>
      <w:ind w:firstLineChars="200" w:firstLine="420"/>
      <w:jc w:val="left"/>
      <w:textAlignment w:val="baseline"/>
    </w:pPr>
    <w:rPr>
      <w:rFonts w:ascii="Arial" w:hAnsi="Arial"/>
      <w:kern w:val="0"/>
      <w:sz w:val="20"/>
      <w:szCs w:val="20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613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1308A"/>
    <w:rPr>
      <w:rFonts w:ascii="宋体" w:hAnsi="宋体" w:cs="宋体"/>
      <w:sz w:val="24"/>
      <w:szCs w:val="24"/>
    </w:rPr>
  </w:style>
  <w:style w:type="paragraph" w:styleId="af">
    <w:name w:val="Balloon Text"/>
    <w:basedOn w:val="a"/>
    <w:link w:val="Char5"/>
    <w:rsid w:val="00524967"/>
    <w:rPr>
      <w:sz w:val="18"/>
      <w:szCs w:val="18"/>
    </w:rPr>
  </w:style>
  <w:style w:type="character" w:customStyle="1" w:styleId="Char5">
    <w:name w:val="批注框文本 Char"/>
    <w:basedOn w:val="a0"/>
    <w:link w:val="af"/>
    <w:rsid w:val="00524967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95A4B"/>
    <w:pPr>
      <w:keepLines/>
      <w:numPr>
        <w:numId w:val="0"/>
      </w:numPr>
      <w:pBdr>
        <w:bottom w:val="none" w:sz="0" w:space="0" w:color="auto"/>
      </w:pBd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rsid w:val="00495A4B"/>
  </w:style>
  <w:style w:type="paragraph" w:styleId="21">
    <w:name w:val="toc 2"/>
    <w:basedOn w:val="a"/>
    <w:next w:val="a"/>
    <w:autoRedefine/>
    <w:uiPriority w:val="39"/>
    <w:rsid w:val="00495A4B"/>
    <w:pPr>
      <w:ind w:leftChars="200" w:left="420"/>
    </w:pPr>
  </w:style>
  <w:style w:type="paragraph" w:styleId="32">
    <w:name w:val="toc 3"/>
    <w:basedOn w:val="a"/>
    <w:next w:val="a"/>
    <w:autoRedefine/>
    <w:uiPriority w:val="39"/>
    <w:rsid w:val="00495A4B"/>
    <w:pPr>
      <w:ind w:leftChars="400" w:left="840"/>
    </w:pPr>
  </w:style>
  <w:style w:type="character" w:styleId="af0">
    <w:name w:val="Emphasis"/>
    <w:basedOn w:val="a0"/>
    <w:uiPriority w:val="20"/>
    <w:qFormat/>
    <w:rsid w:val="004808D7"/>
    <w:rPr>
      <w:i/>
      <w:iCs/>
    </w:rPr>
  </w:style>
  <w:style w:type="character" w:styleId="af1">
    <w:name w:val="annotation reference"/>
    <w:basedOn w:val="a0"/>
    <w:rsid w:val="008C4697"/>
    <w:rPr>
      <w:sz w:val="21"/>
      <w:szCs w:val="21"/>
    </w:rPr>
  </w:style>
  <w:style w:type="paragraph" w:styleId="af2">
    <w:name w:val="annotation text"/>
    <w:basedOn w:val="a"/>
    <w:link w:val="Char6"/>
    <w:rsid w:val="008C4697"/>
    <w:pPr>
      <w:jc w:val="left"/>
    </w:pPr>
  </w:style>
  <w:style w:type="character" w:customStyle="1" w:styleId="Char6">
    <w:name w:val="批注文字 Char"/>
    <w:basedOn w:val="a0"/>
    <w:link w:val="af2"/>
    <w:rsid w:val="008C4697"/>
    <w:rPr>
      <w:kern w:val="2"/>
      <w:sz w:val="21"/>
      <w:szCs w:val="24"/>
    </w:rPr>
  </w:style>
  <w:style w:type="paragraph" w:styleId="af3">
    <w:name w:val="annotation subject"/>
    <w:basedOn w:val="af2"/>
    <w:next w:val="af2"/>
    <w:link w:val="Char7"/>
    <w:rsid w:val="008C4697"/>
    <w:rPr>
      <w:b/>
      <w:bCs/>
    </w:rPr>
  </w:style>
  <w:style w:type="character" w:customStyle="1" w:styleId="Char7">
    <w:name w:val="批注主题 Char"/>
    <w:basedOn w:val="Char6"/>
    <w:link w:val="af3"/>
    <w:rsid w:val="008C4697"/>
    <w:rPr>
      <w:b/>
      <w:bCs/>
      <w:kern w:val="2"/>
      <w:sz w:val="21"/>
      <w:szCs w:val="24"/>
    </w:rPr>
  </w:style>
  <w:style w:type="paragraph" w:styleId="af4">
    <w:name w:val="Date"/>
    <w:basedOn w:val="a"/>
    <w:next w:val="a"/>
    <w:link w:val="Char8"/>
    <w:rsid w:val="006B7D73"/>
    <w:pPr>
      <w:ind w:leftChars="2500" w:left="100"/>
    </w:pPr>
  </w:style>
  <w:style w:type="character" w:customStyle="1" w:styleId="Char8">
    <w:name w:val="日期 Char"/>
    <w:basedOn w:val="a0"/>
    <w:link w:val="af4"/>
    <w:rsid w:val="006B7D73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36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1A0F39"/>
    <w:pPr>
      <w:keepNext/>
      <w:widowControl/>
      <w:numPr>
        <w:numId w:val="1"/>
      </w:numPr>
      <w:pBdr>
        <w:bottom w:val="single" w:sz="4" w:space="1" w:color="auto"/>
      </w:pBdr>
      <w:tabs>
        <w:tab w:val="left" w:pos="360"/>
      </w:tabs>
      <w:spacing w:before="480" w:after="240"/>
      <w:jc w:val="left"/>
      <w:outlineLvl w:val="0"/>
    </w:pPr>
    <w:rPr>
      <w:rFonts w:ascii="Trebuchet MS" w:hAnsi="Trebuchet MS"/>
      <w:b/>
      <w:kern w:val="28"/>
      <w:sz w:val="32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1A0F39"/>
    <w:pPr>
      <w:keepNext/>
      <w:widowControl/>
      <w:numPr>
        <w:ilvl w:val="1"/>
        <w:numId w:val="1"/>
      </w:numPr>
      <w:tabs>
        <w:tab w:val="left" w:pos="360"/>
        <w:tab w:val="left" w:pos="5022"/>
      </w:tabs>
      <w:spacing w:before="360" w:after="240"/>
      <w:jc w:val="left"/>
      <w:outlineLvl w:val="1"/>
    </w:pPr>
    <w:rPr>
      <w:rFonts w:ascii="Trebuchet MS" w:hAnsi="Trebuchet MS"/>
      <w:b/>
      <w:bCs/>
      <w:snapToGrid w:val="0"/>
      <w:kern w:val="0"/>
      <w:sz w:val="28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1A0F39"/>
    <w:pPr>
      <w:keepNext/>
      <w:widowControl/>
      <w:numPr>
        <w:ilvl w:val="2"/>
        <w:numId w:val="1"/>
      </w:numPr>
      <w:tabs>
        <w:tab w:val="left" w:pos="360"/>
      </w:tabs>
      <w:spacing w:before="360" w:after="240"/>
      <w:jc w:val="left"/>
      <w:outlineLvl w:val="2"/>
    </w:pPr>
    <w:rPr>
      <w:rFonts w:ascii="Trebuchet MS" w:hAnsi="Trebuchet MS"/>
      <w:b/>
      <w:kern w:val="0"/>
      <w:sz w:val="22"/>
      <w:szCs w:val="20"/>
    </w:rPr>
  </w:style>
  <w:style w:type="paragraph" w:styleId="4">
    <w:name w:val="heading 4"/>
    <w:basedOn w:val="3"/>
    <w:next w:val="a"/>
    <w:link w:val="4Char"/>
    <w:qFormat/>
    <w:rsid w:val="001A0F39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Char"/>
    <w:qFormat/>
    <w:rsid w:val="001A0F39"/>
    <w:pPr>
      <w:widowControl/>
      <w:numPr>
        <w:ilvl w:val="4"/>
        <w:numId w:val="1"/>
      </w:numPr>
      <w:tabs>
        <w:tab w:val="left" w:pos="360"/>
      </w:tabs>
      <w:spacing w:before="240" w:after="60"/>
      <w:jc w:val="left"/>
      <w:outlineLvl w:val="4"/>
    </w:pPr>
    <w:rPr>
      <w:rFonts w:ascii="Trebuchet MS" w:hAnsi="Trebuchet MS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qFormat/>
    <w:rsid w:val="001A0F39"/>
    <w:pPr>
      <w:widowControl/>
      <w:numPr>
        <w:ilvl w:val="5"/>
        <w:numId w:val="1"/>
      </w:numPr>
      <w:tabs>
        <w:tab w:val="left" w:pos="360"/>
      </w:tabs>
      <w:spacing w:before="240" w:after="60"/>
      <w:jc w:val="left"/>
      <w:outlineLvl w:val="5"/>
    </w:pPr>
    <w:rPr>
      <w:rFonts w:ascii="Trebuchet MS" w:hAnsi="Trebuchet MS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Char"/>
    <w:qFormat/>
    <w:rsid w:val="001A0F39"/>
    <w:pPr>
      <w:widowControl/>
      <w:numPr>
        <w:ilvl w:val="6"/>
        <w:numId w:val="1"/>
      </w:numPr>
      <w:tabs>
        <w:tab w:val="left" w:pos="360"/>
      </w:tabs>
      <w:spacing w:before="240" w:after="60"/>
      <w:jc w:val="left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qFormat/>
    <w:rsid w:val="001A0F39"/>
    <w:pPr>
      <w:widowControl/>
      <w:numPr>
        <w:ilvl w:val="7"/>
        <w:numId w:val="1"/>
      </w:numPr>
      <w:tabs>
        <w:tab w:val="left" w:pos="360"/>
      </w:tabs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qFormat/>
    <w:rsid w:val="001A0F39"/>
    <w:pPr>
      <w:widowControl/>
      <w:numPr>
        <w:ilvl w:val="8"/>
        <w:numId w:val="1"/>
      </w:numPr>
      <w:tabs>
        <w:tab w:val="left" w:pos="360"/>
      </w:tabs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6716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Char"/>
    <w:uiPriority w:val="99"/>
    <w:rsid w:val="001C6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655B"/>
    <w:rPr>
      <w:kern w:val="2"/>
      <w:sz w:val="18"/>
      <w:szCs w:val="18"/>
    </w:rPr>
  </w:style>
  <w:style w:type="paragraph" w:styleId="a5">
    <w:name w:val="footer"/>
    <w:basedOn w:val="a"/>
    <w:link w:val="Char0"/>
    <w:rsid w:val="001C6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C655B"/>
    <w:rPr>
      <w:kern w:val="2"/>
      <w:sz w:val="18"/>
      <w:szCs w:val="18"/>
    </w:rPr>
  </w:style>
  <w:style w:type="paragraph" w:styleId="a6">
    <w:name w:val="Body Text"/>
    <w:basedOn w:val="a"/>
    <w:link w:val="Char1"/>
    <w:rsid w:val="007141D5"/>
    <w:pPr>
      <w:spacing w:after="120"/>
    </w:pPr>
  </w:style>
  <w:style w:type="character" w:customStyle="1" w:styleId="Char1">
    <w:name w:val="正文文本 Char"/>
    <w:basedOn w:val="a0"/>
    <w:link w:val="a6"/>
    <w:rsid w:val="007141D5"/>
    <w:rPr>
      <w:kern w:val="2"/>
      <w:sz w:val="21"/>
      <w:szCs w:val="24"/>
    </w:rPr>
  </w:style>
  <w:style w:type="paragraph" w:styleId="a7">
    <w:name w:val="Body Text First Indent"/>
    <w:basedOn w:val="a6"/>
    <w:link w:val="Char2"/>
    <w:rsid w:val="007141D5"/>
    <w:pPr>
      <w:widowControl/>
      <w:tabs>
        <w:tab w:val="left" w:pos="360"/>
      </w:tabs>
      <w:ind w:firstLine="210"/>
      <w:jc w:val="left"/>
    </w:pPr>
    <w:rPr>
      <w:rFonts w:ascii="Trebuchet MS" w:hAnsi="Trebuchet MS"/>
      <w:kern w:val="0"/>
      <w:sz w:val="20"/>
      <w:lang w:eastAsia="en-US"/>
    </w:rPr>
  </w:style>
  <w:style w:type="character" w:customStyle="1" w:styleId="Char2">
    <w:name w:val="正文首行缩进 Char"/>
    <w:basedOn w:val="Char1"/>
    <w:link w:val="a7"/>
    <w:rsid w:val="007141D5"/>
    <w:rPr>
      <w:rFonts w:ascii="Trebuchet MS" w:hAnsi="Trebuchet MS"/>
      <w:kern w:val="2"/>
      <w:sz w:val="21"/>
      <w:szCs w:val="24"/>
      <w:lang w:eastAsia="en-US"/>
    </w:rPr>
  </w:style>
  <w:style w:type="character" w:customStyle="1" w:styleId="1Char">
    <w:name w:val="标题 1 Char"/>
    <w:basedOn w:val="a0"/>
    <w:link w:val="1"/>
    <w:rsid w:val="001A0F39"/>
    <w:rPr>
      <w:rFonts w:ascii="Trebuchet MS" w:hAnsi="Trebuchet MS"/>
      <w:b/>
      <w:kern w:val="28"/>
      <w:sz w:val="32"/>
      <w:lang w:eastAsia="en-US"/>
    </w:rPr>
  </w:style>
  <w:style w:type="character" w:customStyle="1" w:styleId="2Char">
    <w:name w:val="标题 2 Char"/>
    <w:basedOn w:val="a0"/>
    <w:link w:val="2"/>
    <w:rsid w:val="001A0F39"/>
    <w:rPr>
      <w:rFonts w:ascii="Trebuchet MS" w:hAnsi="Trebuchet MS"/>
      <w:b/>
      <w:bCs/>
      <w:snapToGrid w:val="0"/>
      <w:sz w:val="28"/>
      <w:lang w:eastAsia="en-US"/>
    </w:rPr>
  </w:style>
  <w:style w:type="character" w:customStyle="1" w:styleId="3Char">
    <w:name w:val="标题 3 Char"/>
    <w:basedOn w:val="a0"/>
    <w:link w:val="3"/>
    <w:rsid w:val="001A0F39"/>
    <w:rPr>
      <w:rFonts w:ascii="Trebuchet MS" w:hAnsi="Trebuchet MS"/>
      <w:b/>
      <w:sz w:val="22"/>
    </w:rPr>
  </w:style>
  <w:style w:type="character" w:customStyle="1" w:styleId="4Char">
    <w:name w:val="标题 4 Char"/>
    <w:basedOn w:val="a0"/>
    <w:link w:val="4"/>
    <w:rsid w:val="001A0F39"/>
    <w:rPr>
      <w:rFonts w:ascii="Trebuchet MS" w:hAnsi="Trebuchet MS"/>
      <w:b/>
      <w:sz w:val="22"/>
    </w:rPr>
  </w:style>
  <w:style w:type="character" w:customStyle="1" w:styleId="5Char">
    <w:name w:val="标题 5 Char"/>
    <w:basedOn w:val="a0"/>
    <w:link w:val="5"/>
    <w:rsid w:val="001A0F39"/>
    <w:rPr>
      <w:rFonts w:ascii="Trebuchet MS" w:hAnsi="Trebuchet MS"/>
      <w:sz w:val="22"/>
      <w:lang w:eastAsia="en-US"/>
    </w:rPr>
  </w:style>
  <w:style w:type="character" w:customStyle="1" w:styleId="6Char">
    <w:name w:val="标题 6 Char"/>
    <w:basedOn w:val="a0"/>
    <w:link w:val="6"/>
    <w:rsid w:val="001A0F39"/>
    <w:rPr>
      <w:rFonts w:ascii="Trebuchet MS" w:hAnsi="Trebuchet MS"/>
      <w:i/>
      <w:sz w:val="22"/>
      <w:lang w:eastAsia="en-US"/>
    </w:rPr>
  </w:style>
  <w:style w:type="character" w:customStyle="1" w:styleId="7Char">
    <w:name w:val="标题 7 Char"/>
    <w:basedOn w:val="a0"/>
    <w:link w:val="7"/>
    <w:rsid w:val="001A0F39"/>
    <w:rPr>
      <w:rFonts w:ascii="Arial" w:hAnsi="Arial"/>
      <w:lang w:eastAsia="en-US"/>
    </w:rPr>
  </w:style>
  <w:style w:type="character" w:customStyle="1" w:styleId="8Char">
    <w:name w:val="标题 8 Char"/>
    <w:basedOn w:val="a0"/>
    <w:link w:val="8"/>
    <w:rsid w:val="001A0F39"/>
    <w:rPr>
      <w:rFonts w:ascii="Arial" w:hAnsi="Arial"/>
      <w:i/>
      <w:lang w:eastAsia="en-US"/>
    </w:rPr>
  </w:style>
  <w:style w:type="character" w:customStyle="1" w:styleId="9Char">
    <w:name w:val="标题 9 Char"/>
    <w:basedOn w:val="a0"/>
    <w:link w:val="9"/>
    <w:rsid w:val="001A0F39"/>
    <w:rPr>
      <w:rFonts w:ascii="Arial" w:hAnsi="Arial"/>
      <w:b/>
      <w:i/>
      <w:sz w:val="18"/>
      <w:lang w:eastAsia="en-US"/>
    </w:rPr>
  </w:style>
  <w:style w:type="paragraph" w:styleId="a8">
    <w:name w:val="Title"/>
    <w:basedOn w:val="a"/>
    <w:next w:val="a"/>
    <w:link w:val="Char3"/>
    <w:qFormat/>
    <w:rsid w:val="00857BAB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0"/>
    <w:link w:val="a8"/>
    <w:rsid w:val="00857BAB"/>
    <w:rPr>
      <w:rFonts w:ascii="Cambria" w:hAnsi="Cambria" w:cs="Times New Roman"/>
      <w:b/>
      <w:bCs/>
      <w:kern w:val="2"/>
      <w:sz w:val="32"/>
      <w:szCs w:val="32"/>
    </w:rPr>
  </w:style>
  <w:style w:type="character" w:styleId="a9">
    <w:name w:val="Hyperlink"/>
    <w:basedOn w:val="a0"/>
    <w:uiPriority w:val="99"/>
    <w:rsid w:val="006D24A4"/>
    <w:rPr>
      <w:color w:val="0000FF"/>
      <w:u w:val="single"/>
    </w:rPr>
  </w:style>
  <w:style w:type="paragraph" w:styleId="aa">
    <w:name w:val="Document Map"/>
    <w:basedOn w:val="a"/>
    <w:link w:val="Char4"/>
    <w:rsid w:val="009360D4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a"/>
    <w:rsid w:val="009360D4"/>
    <w:rPr>
      <w:rFonts w:ascii="宋体"/>
      <w:kern w:val="2"/>
      <w:sz w:val="18"/>
      <w:szCs w:val="18"/>
    </w:rPr>
  </w:style>
  <w:style w:type="table" w:styleId="ab">
    <w:name w:val="Table Grid"/>
    <w:basedOn w:val="a1"/>
    <w:rsid w:val="00760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1级标题"/>
    <w:basedOn w:val="1"/>
    <w:autoRedefine/>
    <w:rsid w:val="000C54EF"/>
    <w:pPr>
      <w:keepLines/>
      <w:widowControl w:val="0"/>
      <w:numPr>
        <w:numId w:val="2"/>
      </w:numPr>
      <w:pBdr>
        <w:bottom w:val="none" w:sz="0" w:space="0" w:color="auto"/>
      </w:pBdr>
      <w:tabs>
        <w:tab w:val="clear" w:pos="360"/>
      </w:tabs>
      <w:spacing w:before="120" w:afterLines="50"/>
      <w:jc w:val="both"/>
    </w:pPr>
    <w:rPr>
      <w:rFonts w:ascii="Times New Roman" w:eastAsia="新宋体" w:hAnsi="Times New Roman" w:cs="宋体"/>
      <w:bCs/>
      <w:kern w:val="44"/>
      <w:sz w:val="21"/>
      <w:lang w:eastAsia="zh-CN"/>
    </w:rPr>
  </w:style>
  <w:style w:type="paragraph" w:customStyle="1" w:styleId="20">
    <w:name w:val="2级标题"/>
    <w:basedOn w:val="2"/>
    <w:autoRedefine/>
    <w:rsid w:val="000C54EF"/>
    <w:pPr>
      <w:keepLines/>
      <w:widowControl w:val="0"/>
      <w:numPr>
        <w:numId w:val="2"/>
      </w:numPr>
      <w:tabs>
        <w:tab w:val="clear" w:pos="360"/>
        <w:tab w:val="clear" w:pos="5022"/>
      </w:tabs>
      <w:spacing w:before="120" w:afterLines="50"/>
      <w:jc w:val="both"/>
    </w:pPr>
    <w:rPr>
      <w:rFonts w:ascii="Arial" w:eastAsia="新宋体" w:hAnsi="Arial" w:cs="宋体"/>
      <w:snapToGrid/>
      <w:kern w:val="2"/>
      <w:sz w:val="21"/>
      <w:lang w:eastAsia="zh-CN"/>
    </w:rPr>
  </w:style>
  <w:style w:type="paragraph" w:customStyle="1" w:styleId="30">
    <w:name w:val="3级标题"/>
    <w:basedOn w:val="3"/>
    <w:autoRedefine/>
    <w:rsid w:val="000C54EF"/>
    <w:pPr>
      <w:keepLines/>
      <w:widowControl w:val="0"/>
      <w:numPr>
        <w:numId w:val="2"/>
      </w:numPr>
      <w:tabs>
        <w:tab w:val="clear" w:pos="360"/>
      </w:tabs>
      <w:spacing w:beforeLines="50" w:afterLines="50"/>
    </w:pPr>
    <w:rPr>
      <w:rFonts w:ascii="Arial" w:eastAsia="新宋体" w:hAnsi="Times New Roman"/>
      <w:bCs/>
      <w:kern w:val="2"/>
      <w:sz w:val="21"/>
      <w:szCs w:val="32"/>
      <w:lang w:val="zh-CN"/>
    </w:rPr>
  </w:style>
  <w:style w:type="paragraph" w:customStyle="1" w:styleId="50">
    <w:name w:val="5级标题"/>
    <w:basedOn w:val="4"/>
    <w:next w:val="a"/>
    <w:autoRedefine/>
    <w:rsid w:val="000C54EF"/>
    <w:pPr>
      <w:keepLines/>
      <w:widowControl w:val="0"/>
      <w:numPr>
        <w:numId w:val="2"/>
      </w:numPr>
      <w:tabs>
        <w:tab w:val="clear" w:pos="360"/>
        <w:tab w:val="num" w:pos="2127"/>
      </w:tabs>
      <w:spacing w:beforeLines="50" w:afterLines="50" w:line="376" w:lineRule="auto"/>
      <w:ind w:hanging="749"/>
    </w:pPr>
    <w:rPr>
      <w:rFonts w:ascii="新宋体" w:eastAsia="新宋体" w:hAnsi="新宋体"/>
      <w:kern w:val="2"/>
      <w:sz w:val="21"/>
      <w:szCs w:val="28"/>
      <w:lang w:val="zh-CN"/>
    </w:rPr>
  </w:style>
  <w:style w:type="table" w:styleId="31">
    <w:name w:val="Table Colorful 3"/>
    <w:basedOn w:val="a1"/>
    <w:rsid w:val="00A64066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c">
    <w:name w:val="Table Elegant"/>
    <w:basedOn w:val="a1"/>
    <w:rsid w:val="005A4A4D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ighlight1">
    <w:name w:val="highlight1"/>
    <w:basedOn w:val="a0"/>
    <w:rsid w:val="0024703E"/>
    <w:rPr>
      <w:shd w:val="clear" w:color="auto" w:fill="FFFF00"/>
    </w:rPr>
  </w:style>
  <w:style w:type="numbering" w:styleId="111111">
    <w:name w:val="Outline List 1"/>
    <w:basedOn w:val="a2"/>
    <w:rsid w:val="000D1A18"/>
    <w:pPr>
      <w:numPr>
        <w:numId w:val="3"/>
      </w:numPr>
    </w:pPr>
  </w:style>
  <w:style w:type="character" w:styleId="ad">
    <w:name w:val="FollowedHyperlink"/>
    <w:basedOn w:val="a0"/>
    <w:rsid w:val="00EE7E6F"/>
    <w:rPr>
      <w:color w:val="800080"/>
      <w:u w:val="single"/>
    </w:rPr>
  </w:style>
  <w:style w:type="paragraph" w:styleId="ae">
    <w:name w:val="List Paragraph"/>
    <w:basedOn w:val="a"/>
    <w:uiPriority w:val="34"/>
    <w:qFormat/>
    <w:rsid w:val="00AC5882"/>
    <w:pPr>
      <w:widowControl/>
      <w:overflowPunct w:val="0"/>
      <w:autoSpaceDE w:val="0"/>
      <w:autoSpaceDN w:val="0"/>
      <w:adjustRightInd w:val="0"/>
      <w:spacing w:after="120"/>
      <w:ind w:firstLineChars="200" w:firstLine="420"/>
      <w:jc w:val="left"/>
      <w:textAlignment w:val="baseline"/>
    </w:pPr>
    <w:rPr>
      <w:rFonts w:ascii="Arial" w:hAnsi="Arial"/>
      <w:kern w:val="0"/>
      <w:sz w:val="20"/>
      <w:szCs w:val="20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613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61308A"/>
    <w:rPr>
      <w:rFonts w:ascii="宋体" w:hAnsi="宋体" w:cs="宋体"/>
      <w:sz w:val="24"/>
      <w:szCs w:val="24"/>
    </w:rPr>
  </w:style>
  <w:style w:type="paragraph" w:styleId="af">
    <w:name w:val="Balloon Text"/>
    <w:basedOn w:val="a"/>
    <w:link w:val="Char5"/>
    <w:rsid w:val="00524967"/>
    <w:rPr>
      <w:sz w:val="18"/>
      <w:szCs w:val="18"/>
    </w:rPr>
  </w:style>
  <w:style w:type="character" w:customStyle="1" w:styleId="Char5">
    <w:name w:val="批注框文本 Char"/>
    <w:basedOn w:val="a0"/>
    <w:link w:val="af"/>
    <w:rsid w:val="00524967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495A4B"/>
    <w:pPr>
      <w:keepLines/>
      <w:numPr>
        <w:numId w:val="0"/>
      </w:numPr>
      <w:pBdr>
        <w:bottom w:val="none" w:sz="0" w:space="0" w:color="auto"/>
      </w:pBd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rsid w:val="00495A4B"/>
  </w:style>
  <w:style w:type="paragraph" w:styleId="21">
    <w:name w:val="toc 2"/>
    <w:basedOn w:val="a"/>
    <w:next w:val="a"/>
    <w:autoRedefine/>
    <w:uiPriority w:val="39"/>
    <w:rsid w:val="00495A4B"/>
    <w:pPr>
      <w:ind w:leftChars="200" w:left="420"/>
    </w:pPr>
  </w:style>
  <w:style w:type="paragraph" w:styleId="32">
    <w:name w:val="toc 3"/>
    <w:basedOn w:val="a"/>
    <w:next w:val="a"/>
    <w:autoRedefine/>
    <w:uiPriority w:val="39"/>
    <w:rsid w:val="00495A4B"/>
    <w:pPr>
      <w:ind w:leftChars="400" w:left="840"/>
    </w:pPr>
  </w:style>
  <w:style w:type="character" w:styleId="af0">
    <w:name w:val="Emphasis"/>
    <w:basedOn w:val="a0"/>
    <w:uiPriority w:val="20"/>
    <w:qFormat/>
    <w:rsid w:val="004808D7"/>
    <w:rPr>
      <w:i/>
      <w:iCs/>
    </w:rPr>
  </w:style>
  <w:style w:type="character" w:styleId="af1">
    <w:name w:val="annotation reference"/>
    <w:basedOn w:val="a0"/>
    <w:rsid w:val="008C4697"/>
    <w:rPr>
      <w:sz w:val="21"/>
      <w:szCs w:val="21"/>
    </w:rPr>
  </w:style>
  <w:style w:type="paragraph" w:styleId="af2">
    <w:name w:val="annotation text"/>
    <w:basedOn w:val="a"/>
    <w:link w:val="Char6"/>
    <w:rsid w:val="008C4697"/>
    <w:pPr>
      <w:jc w:val="left"/>
    </w:pPr>
  </w:style>
  <w:style w:type="character" w:customStyle="1" w:styleId="Char6">
    <w:name w:val="批注文字 Char"/>
    <w:basedOn w:val="a0"/>
    <w:link w:val="af2"/>
    <w:rsid w:val="008C4697"/>
    <w:rPr>
      <w:kern w:val="2"/>
      <w:sz w:val="21"/>
      <w:szCs w:val="24"/>
    </w:rPr>
  </w:style>
  <w:style w:type="paragraph" w:styleId="af3">
    <w:name w:val="annotation subject"/>
    <w:basedOn w:val="af2"/>
    <w:next w:val="af2"/>
    <w:link w:val="Char7"/>
    <w:rsid w:val="008C4697"/>
    <w:rPr>
      <w:b/>
      <w:bCs/>
    </w:rPr>
  </w:style>
  <w:style w:type="character" w:customStyle="1" w:styleId="Char7">
    <w:name w:val="批注主题 Char"/>
    <w:basedOn w:val="Char6"/>
    <w:link w:val="af3"/>
    <w:rsid w:val="008C4697"/>
    <w:rPr>
      <w:b/>
      <w:bCs/>
      <w:kern w:val="2"/>
      <w:sz w:val="21"/>
      <w:szCs w:val="24"/>
    </w:rPr>
  </w:style>
  <w:style w:type="paragraph" w:styleId="af4">
    <w:name w:val="Date"/>
    <w:basedOn w:val="a"/>
    <w:next w:val="a"/>
    <w:link w:val="Char8"/>
    <w:rsid w:val="006B7D73"/>
    <w:pPr>
      <w:ind w:leftChars="2500" w:left="100"/>
    </w:pPr>
  </w:style>
  <w:style w:type="character" w:customStyle="1" w:styleId="Char8">
    <w:name w:val="日期 Char"/>
    <w:basedOn w:val="a0"/>
    <w:link w:val="af4"/>
    <w:rsid w:val="006B7D7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46184790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5" w:color="D7D7D7"/>
                            <w:left w:val="single" w:sz="6" w:space="5" w:color="D7D7D7"/>
                            <w:bottom w:val="single" w:sz="6" w:space="5" w:color="D7D7D7"/>
                            <w:right w:val="single" w:sz="6" w:space="5" w:color="D7D7D7"/>
                          </w:divBdr>
                          <w:divsChild>
                            <w:div w:id="146488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1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376663752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5" w:color="D7D7D7"/>
                            <w:left w:val="single" w:sz="6" w:space="5" w:color="D7D7D7"/>
                            <w:bottom w:val="single" w:sz="6" w:space="5" w:color="D7D7D7"/>
                            <w:right w:val="single" w:sz="6" w:space="5" w:color="D7D7D7"/>
                          </w:divBdr>
                          <w:divsChild>
                            <w:div w:id="99064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1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3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87739141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5" w:color="D7D7D7"/>
                            <w:left w:val="single" w:sz="6" w:space="5" w:color="D7D7D7"/>
                            <w:bottom w:val="single" w:sz="6" w:space="5" w:color="D7D7D7"/>
                            <w:right w:val="single" w:sz="6" w:space="5" w:color="D7D7D7"/>
                          </w:divBdr>
                          <w:divsChild>
                            <w:div w:id="202358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32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8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4954813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5" w:color="D7D7D7"/>
                            <w:left w:val="single" w:sz="6" w:space="5" w:color="D7D7D7"/>
                            <w:bottom w:val="single" w:sz="6" w:space="5" w:color="D7D7D7"/>
                            <w:right w:val="single" w:sz="6" w:space="5" w:color="D7D7D7"/>
                          </w:divBdr>
                          <w:divsChild>
                            <w:div w:id="56645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7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675692285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5" w:color="D7D7D7"/>
                            <w:left w:val="single" w:sz="6" w:space="5" w:color="D7D7D7"/>
                            <w:bottom w:val="single" w:sz="6" w:space="5" w:color="D7D7D7"/>
                            <w:right w:val="single" w:sz="6" w:space="5" w:color="D7D7D7"/>
                          </w:divBdr>
                          <w:divsChild>
                            <w:div w:id="73212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26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9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3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213320401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single" w:sz="6" w:space="5" w:color="D7D7D7"/>
                            <w:left w:val="single" w:sz="6" w:space="5" w:color="D7D7D7"/>
                            <w:bottom w:val="single" w:sz="6" w:space="5" w:color="D7D7D7"/>
                            <w:right w:val="single" w:sz="6" w:space="5" w:color="D7D7D7"/>
                          </w:divBdr>
                          <w:divsChild>
                            <w:div w:id="10491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7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1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xp\PRD%20local\&#27169;&#26495;\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AC944-E30B-486F-A2E6-423E4468E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</Template>
  <TotalTime>3356</TotalTime>
  <Pages>5</Pages>
  <Words>293</Words>
  <Characters>1673</Characters>
  <Application>Microsoft Office Word</Application>
  <DocSecurity>0</DocSecurity>
  <Lines>13</Lines>
  <Paragraphs>3</Paragraphs>
  <ScaleCrop>false</ScaleCrop>
  <Company>ss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 Ding2(上海_产品设计部_前台产品管理_丁丁)</dc:creator>
  <cp:lastModifiedBy>Yu Lei2(上海_移动事业部_余蕾)</cp:lastModifiedBy>
  <cp:revision>95</cp:revision>
  <dcterms:created xsi:type="dcterms:W3CDTF">2014-11-04T10:06:00Z</dcterms:created>
  <dcterms:modified xsi:type="dcterms:W3CDTF">2015-04-16T08:45:00Z</dcterms:modified>
</cp:coreProperties>
</file>